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CF9" w:rsidRDefault="00ED2CF9" w:rsidP="00ED2CF9">
      <w:pPr>
        <w:shd w:val="clear" w:color="auto" w:fill="FFFFFF"/>
        <w:spacing w:after="300" w:line="240" w:lineRule="auto"/>
        <w:rPr>
          <w:rFonts w:ascii="Source Sans Pro" w:eastAsia="Times New Roman" w:hAnsi="Source Sans Pro" w:cs="Times New Roman"/>
          <w:color w:val="222222"/>
          <w:sz w:val="27"/>
          <w:szCs w:val="27"/>
        </w:rPr>
      </w:pPr>
      <w:r w:rsidRPr="00ED2CF9">
        <w:rPr>
          <w:rFonts w:ascii="Source Sans Pro" w:eastAsia="Times New Roman" w:hAnsi="Source Sans Pro" w:cs="Times New Roman"/>
          <w:color w:val="222222"/>
          <w:sz w:val="27"/>
          <w:szCs w:val="27"/>
        </w:rPr>
        <w:t>https://linoxide.com/linux-how-to/install-bamboo-centos-7/</w:t>
      </w:r>
    </w:p>
    <w:p w:rsidR="00ED2CF9" w:rsidRPr="00ED2CF9" w:rsidRDefault="00ED2CF9" w:rsidP="00ED2CF9">
      <w:pPr>
        <w:shd w:val="clear" w:color="auto" w:fill="FFFFFF"/>
        <w:spacing w:after="300" w:line="240" w:lineRule="auto"/>
        <w:rPr>
          <w:rFonts w:ascii="Source Sans Pro" w:eastAsia="Times New Roman" w:hAnsi="Source Sans Pro" w:cs="Times New Roman"/>
          <w:color w:val="222222"/>
          <w:sz w:val="27"/>
          <w:szCs w:val="27"/>
        </w:rPr>
      </w:pPr>
      <w:r w:rsidRPr="00ED2CF9">
        <w:rPr>
          <w:rFonts w:ascii="Source Sans Pro" w:eastAsia="Times New Roman" w:hAnsi="Source Sans Pro" w:cs="Times New Roman"/>
          <w:color w:val="222222"/>
          <w:sz w:val="27"/>
          <w:szCs w:val="27"/>
        </w:rPr>
        <w:t>Bamboo is a continuous integration and deployment server. It provides an automated and reliable build/test process for software source-codes. It is an efficient way to manage the build that have different requirements. The build and test processes are triggered automatically on completion of the code. It provides sophisticated methodology for the Software development teams as:</w:t>
      </w:r>
    </w:p>
    <w:p w:rsidR="00ED2CF9" w:rsidRPr="00ED2CF9" w:rsidRDefault="00ED2CF9" w:rsidP="00ED2CF9">
      <w:pPr>
        <w:shd w:val="clear" w:color="auto" w:fill="FFFFFF"/>
        <w:spacing w:after="300" w:line="240" w:lineRule="auto"/>
        <w:rPr>
          <w:rFonts w:ascii="Source Sans Pro" w:eastAsia="Times New Roman" w:hAnsi="Source Sans Pro" w:cs="Times New Roman"/>
          <w:color w:val="222222"/>
          <w:sz w:val="27"/>
          <w:szCs w:val="27"/>
        </w:rPr>
      </w:pPr>
      <w:r w:rsidRPr="00ED2CF9">
        <w:rPr>
          <w:rFonts w:ascii="Source Sans Pro" w:eastAsia="Times New Roman" w:hAnsi="Source Sans Pro" w:cs="Times New Roman"/>
          <w:color w:val="222222"/>
          <w:sz w:val="27"/>
          <w:szCs w:val="27"/>
        </w:rPr>
        <w:t>a) An automated building and testing of software source-code</w:t>
      </w:r>
      <w:r w:rsidRPr="00ED2CF9">
        <w:rPr>
          <w:rFonts w:ascii="Source Sans Pro" w:eastAsia="Times New Roman" w:hAnsi="Source Sans Pro" w:cs="Times New Roman"/>
          <w:color w:val="222222"/>
          <w:sz w:val="27"/>
          <w:szCs w:val="27"/>
        </w:rPr>
        <w:br/>
        <w:t>b) Providing updates on successful and failed builds</w:t>
      </w:r>
      <w:r w:rsidRPr="00ED2CF9">
        <w:rPr>
          <w:rFonts w:ascii="Source Sans Pro" w:eastAsia="Times New Roman" w:hAnsi="Source Sans Pro" w:cs="Times New Roman"/>
          <w:color w:val="222222"/>
          <w:sz w:val="27"/>
          <w:szCs w:val="27"/>
        </w:rPr>
        <w:br/>
        <w:t>c) Reporting tools for statistical Analysis</w:t>
      </w:r>
      <w:r w:rsidRPr="00ED2CF9">
        <w:rPr>
          <w:rFonts w:ascii="Source Sans Pro" w:eastAsia="Times New Roman" w:hAnsi="Source Sans Pro" w:cs="Times New Roman"/>
          <w:color w:val="222222"/>
          <w:sz w:val="27"/>
          <w:szCs w:val="27"/>
        </w:rPr>
        <w:br/>
        <w:t>d) Build information</w:t>
      </w:r>
    </w:p>
    <w:p w:rsidR="00ED2CF9" w:rsidRPr="00ED2CF9" w:rsidRDefault="00ED2CF9" w:rsidP="00ED2CF9">
      <w:pPr>
        <w:shd w:val="clear" w:color="auto" w:fill="FFFFFF"/>
        <w:spacing w:before="100" w:beforeAutospacing="1" w:after="100" w:afterAutospacing="1" w:line="240" w:lineRule="auto"/>
        <w:outlineLvl w:val="1"/>
        <w:rPr>
          <w:rFonts w:ascii="PT Serif" w:eastAsia="Times New Roman" w:hAnsi="PT Serif" w:cs="Times New Roman"/>
          <w:b/>
          <w:bCs/>
          <w:color w:val="333333"/>
          <w:sz w:val="45"/>
          <w:szCs w:val="45"/>
        </w:rPr>
      </w:pPr>
      <w:r w:rsidRPr="00ED2CF9">
        <w:rPr>
          <w:rFonts w:ascii="PT Serif" w:eastAsia="Times New Roman" w:hAnsi="PT Serif" w:cs="Times New Roman"/>
          <w:b/>
          <w:bCs/>
          <w:color w:val="333333"/>
          <w:sz w:val="45"/>
          <w:szCs w:val="45"/>
        </w:rPr>
        <w:t>System Requirements for the installation</w:t>
      </w:r>
    </w:p>
    <w:p w:rsidR="00ED2CF9" w:rsidRPr="00ED2CF9" w:rsidRDefault="00ED2CF9" w:rsidP="00ED2CF9">
      <w:pPr>
        <w:shd w:val="clear" w:color="auto" w:fill="FFFFFF"/>
        <w:spacing w:before="100" w:beforeAutospacing="1" w:after="100" w:afterAutospacing="1" w:line="240" w:lineRule="auto"/>
        <w:outlineLvl w:val="2"/>
        <w:rPr>
          <w:rFonts w:ascii="PT Serif" w:eastAsia="Times New Roman" w:hAnsi="PT Serif" w:cs="Times New Roman"/>
          <w:b/>
          <w:bCs/>
          <w:color w:val="333333"/>
          <w:sz w:val="39"/>
          <w:szCs w:val="39"/>
        </w:rPr>
      </w:pPr>
      <w:r w:rsidRPr="00ED2CF9">
        <w:rPr>
          <w:rFonts w:ascii="PT Serif" w:eastAsia="Times New Roman" w:hAnsi="PT Serif" w:cs="Times New Roman"/>
          <w:b/>
          <w:bCs/>
          <w:color w:val="333333"/>
          <w:sz w:val="39"/>
          <w:szCs w:val="39"/>
        </w:rPr>
        <w:t>Hardware Considerations:</w:t>
      </w:r>
    </w:p>
    <w:p w:rsidR="00ED2CF9" w:rsidRPr="00ED2CF9" w:rsidRDefault="00ED2CF9" w:rsidP="00ED2CF9">
      <w:pPr>
        <w:numPr>
          <w:ilvl w:val="0"/>
          <w:numId w:val="1"/>
        </w:numPr>
        <w:shd w:val="clear" w:color="auto" w:fill="FFFFFF"/>
        <w:spacing w:before="100" w:beforeAutospacing="1" w:after="100" w:afterAutospacing="1" w:line="434" w:lineRule="atLeast"/>
        <w:ind w:left="600"/>
        <w:rPr>
          <w:rFonts w:ascii="Source Sans Pro" w:eastAsia="Times New Roman" w:hAnsi="Source Sans Pro" w:cs="Times New Roman"/>
          <w:color w:val="222222"/>
          <w:sz w:val="26"/>
          <w:szCs w:val="26"/>
        </w:rPr>
      </w:pPr>
      <w:r w:rsidRPr="00ED2CF9">
        <w:rPr>
          <w:rFonts w:ascii="Source Sans Pro" w:eastAsia="Times New Roman" w:hAnsi="Source Sans Pro" w:cs="Times New Roman"/>
          <w:color w:val="222222"/>
          <w:sz w:val="26"/>
          <w:szCs w:val="26"/>
        </w:rPr>
        <w:t>The Software only supports 64 bit derived hardware platforms.</w:t>
      </w:r>
    </w:p>
    <w:p w:rsidR="00ED2CF9" w:rsidRPr="00ED2CF9" w:rsidRDefault="00ED2CF9" w:rsidP="00ED2CF9">
      <w:pPr>
        <w:numPr>
          <w:ilvl w:val="0"/>
          <w:numId w:val="1"/>
        </w:numPr>
        <w:shd w:val="clear" w:color="auto" w:fill="FFFFFF"/>
        <w:spacing w:before="100" w:beforeAutospacing="1" w:after="100" w:afterAutospacing="1" w:line="434" w:lineRule="atLeast"/>
        <w:ind w:left="600"/>
        <w:rPr>
          <w:rFonts w:ascii="Source Sans Pro" w:eastAsia="Times New Roman" w:hAnsi="Source Sans Pro" w:cs="Times New Roman"/>
          <w:color w:val="222222"/>
          <w:sz w:val="26"/>
          <w:szCs w:val="26"/>
        </w:rPr>
      </w:pPr>
      <w:r w:rsidRPr="00ED2CF9">
        <w:rPr>
          <w:rFonts w:ascii="Source Sans Pro" w:eastAsia="Times New Roman" w:hAnsi="Source Sans Pro" w:cs="Times New Roman"/>
          <w:color w:val="222222"/>
          <w:sz w:val="26"/>
          <w:szCs w:val="26"/>
        </w:rPr>
        <w:t xml:space="preserve">The CPU/RAM depends upon the complexity of the plans. For a minimum installation setup I recommend </w:t>
      </w:r>
      <w:proofErr w:type="spellStart"/>
      <w:r w:rsidRPr="00ED2CF9">
        <w:rPr>
          <w:rFonts w:ascii="Source Sans Pro" w:eastAsia="Times New Roman" w:hAnsi="Source Sans Pro" w:cs="Times New Roman"/>
          <w:color w:val="222222"/>
          <w:sz w:val="26"/>
          <w:szCs w:val="26"/>
        </w:rPr>
        <w:t>atleast</w:t>
      </w:r>
      <w:proofErr w:type="spellEnd"/>
      <w:r w:rsidRPr="00ED2CF9">
        <w:rPr>
          <w:rFonts w:ascii="Source Sans Pro" w:eastAsia="Times New Roman" w:hAnsi="Source Sans Pro" w:cs="Times New Roman"/>
          <w:color w:val="222222"/>
          <w:sz w:val="26"/>
          <w:szCs w:val="26"/>
        </w:rPr>
        <w:t xml:space="preserve"> 4 core CPU and 2GB RAM</w:t>
      </w:r>
    </w:p>
    <w:p w:rsidR="00ED2CF9" w:rsidRPr="00ED2CF9" w:rsidRDefault="00ED2CF9" w:rsidP="00ED2CF9">
      <w:pPr>
        <w:numPr>
          <w:ilvl w:val="0"/>
          <w:numId w:val="1"/>
        </w:numPr>
        <w:shd w:val="clear" w:color="auto" w:fill="FFFFFF"/>
        <w:spacing w:before="100" w:beforeAutospacing="1" w:after="100" w:afterAutospacing="1" w:line="434" w:lineRule="atLeast"/>
        <w:ind w:left="600"/>
        <w:rPr>
          <w:rFonts w:ascii="Source Sans Pro" w:eastAsia="Times New Roman" w:hAnsi="Source Sans Pro" w:cs="Times New Roman"/>
          <w:color w:val="222222"/>
          <w:sz w:val="26"/>
          <w:szCs w:val="26"/>
        </w:rPr>
      </w:pPr>
      <w:r w:rsidRPr="00ED2CF9">
        <w:rPr>
          <w:rFonts w:ascii="Source Sans Pro" w:eastAsia="Times New Roman" w:hAnsi="Source Sans Pro" w:cs="Times New Roman"/>
          <w:color w:val="222222"/>
          <w:sz w:val="26"/>
          <w:szCs w:val="26"/>
        </w:rPr>
        <w:t> 20GB storage is the minimum requirement for the installation</w:t>
      </w:r>
    </w:p>
    <w:p w:rsidR="00ED2CF9" w:rsidRPr="00ED2CF9" w:rsidRDefault="00ED2CF9" w:rsidP="00ED2CF9">
      <w:pPr>
        <w:shd w:val="clear" w:color="auto" w:fill="FFFFFF"/>
        <w:spacing w:before="100" w:beforeAutospacing="1" w:after="100" w:afterAutospacing="1" w:line="240" w:lineRule="auto"/>
        <w:outlineLvl w:val="2"/>
        <w:rPr>
          <w:rFonts w:ascii="PT Serif" w:eastAsia="Times New Roman" w:hAnsi="PT Serif" w:cs="Times New Roman"/>
          <w:b/>
          <w:bCs/>
          <w:color w:val="333333"/>
          <w:sz w:val="39"/>
          <w:szCs w:val="39"/>
        </w:rPr>
      </w:pPr>
      <w:r w:rsidRPr="00ED2CF9">
        <w:rPr>
          <w:rFonts w:ascii="PT Serif" w:eastAsia="Times New Roman" w:hAnsi="PT Serif" w:cs="Times New Roman"/>
          <w:b/>
          <w:bCs/>
          <w:color w:val="333333"/>
          <w:sz w:val="39"/>
          <w:szCs w:val="39"/>
        </w:rPr>
        <w:t>Software Considerations:</w:t>
      </w:r>
    </w:p>
    <w:p w:rsidR="00ED2CF9" w:rsidRPr="00ED2CF9" w:rsidRDefault="00ED2CF9" w:rsidP="00ED2CF9">
      <w:pPr>
        <w:numPr>
          <w:ilvl w:val="0"/>
          <w:numId w:val="2"/>
        </w:numPr>
        <w:shd w:val="clear" w:color="auto" w:fill="FFFFFF"/>
        <w:spacing w:before="100" w:beforeAutospacing="1" w:after="100" w:afterAutospacing="1" w:line="434" w:lineRule="atLeast"/>
        <w:ind w:left="600"/>
        <w:rPr>
          <w:rFonts w:ascii="Source Sans Pro" w:eastAsia="Times New Roman" w:hAnsi="Source Sans Pro" w:cs="Times New Roman"/>
          <w:color w:val="222222"/>
          <w:sz w:val="26"/>
          <w:szCs w:val="26"/>
        </w:rPr>
      </w:pPr>
      <w:r w:rsidRPr="00ED2CF9">
        <w:rPr>
          <w:rFonts w:ascii="Source Sans Pro" w:eastAsia="Times New Roman" w:hAnsi="Source Sans Pro" w:cs="Times New Roman"/>
          <w:color w:val="222222"/>
          <w:sz w:val="26"/>
          <w:szCs w:val="26"/>
        </w:rPr>
        <w:t> Bamboo requires a full Java Development Kit (JDK) platform to be installed on the server. It's purely a Java application and run on any platforms provided all the Java requirements are satisfied.</w:t>
      </w:r>
    </w:p>
    <w:p w:rsidR="00ED2CF9" w:rsidRPr="00ED2CF9" w:rsidRDefault="00ED2CF9" w:rsidP="00ED2CF9">
      <w:pPr>
        <w:numPr>
          <w:ilvl w:val="0"/>
          <w:numId w:val="2"/>
        </w:numPr>
        <w:shd w:val="clear" w:color="auto" w:fill="FFFFFF"/>
        <w:spacing w:before="100" w:beforeAutospacing="1" w:after="100" w:afterAutospacing="1" w:line="434" w:lineRule="atLeast"/>
        <w:ind w:left="600"/>
        <w:rPr>
          <w:rFonts w:ascii="Source Sans Pro" w:eastAsia="Times New Roman" w:hAnsi="Source Sans Pro" w:cs="Times New Roman"/>
          <w:color w:val="222222"/>
          <w:sz w:val="26"/>
          <w:szCs w:val="26"/>
        </w:rPr>
      </w:pPr>
      <w:r w:rsidRPr="00ED2CF9">
        <w:rPr>
          <w:rFonts w:ascii="Source Sans Pro" w:eastAsia="Times New Roman" w:hAnsi="Source Sans Pro" w:cs="Times New Roman"/>
          <w:color w:val="222222"/>
          <w:sz w:val="26"/>
          <w:szCs w:val="26"/>
        </w:rPr>
        <w:t> It is a Web application, hence needs an application server. Tomcat is the application server used for this.</w:t>
      </w:r>
    </w:p>
    <w:p w:rsidR="00ED2CF9" w:rsidRPr="00ED2CF9" w:rsidRDefault="00ED2CF9" w:rsidP="00ED2CF9">
      <w:pPr>
        <w:numPr>
          <w:ilvl w:val="0"/>
          <w:numId w:val="2"/>
        </w:numPr>
        <w:shd w:val="clear" w:color="auto" w:fill="FFFFFF"/>
        <w:spacing w:before="100" w:beforeAutospacing="1" w:after="100" w:afterAutospacing="1" w:line="434" w:lineRule="atLeast"/>
        <w:ind w:left="600"/>
        <w:rPr>
          <w:rFonts w:ascii="Source Sans Pro" w:eastAsia="Times New Roman" w:hAnsi="Source Sans Pro" w:cs="Times New Roman"/>
          <w:color w:val="222222"/>
          <w:sz w:val="26"/>
          <w:szCs w:val="26"/>
        </w:rPr>
      </w:pPr>
      <w:r w:rsidRPr="00ED2CF9">
        <w:rPr>
          <w:rFonts w:ascii="Source Sans Pro" w:eastAsia="Times New Roman" w:hAnsi="Source Sans Pro" w:cs="Times New Roman"/>
          <w:color w:val="222222"/>
          <w:sz w:val="26"/>
          <w:szCs w:val="26"/>
        </w:rPr>
        <w:t xml:space="preserve"> It supports almost all popular relational database servers like </w:t>
      </w:r>
      <w:proofErr w:type="spellStart"/>
      <w:r w:rsidRPr="00ED2CF9">
        <w:rPr>
          <w:rFonts w:ascii="Source Sans Pro" w:eastAsia="Times New Roman" w:hAnsi="Source Sans Pro" w:cs="Times New Roman"/>
          <w:color w:val="222222"/>
          <w:sz w:val="26"/>
          <w:szCs w:val="26"/>
        </w:rPr>
        <w:t>PostgreSQL</w:t>
      </w:r>
      <w:proofErr w:type="spellEnd"/>
      <w:r w:rsidRPr="00ED2CF9">
        <w:rPr>
          <w:rFonts w:ascii="Source Sans Pro" w:eastAsia="Times New Roman" w:hAnsi="Source Sans Pro" w:cs="Times New Roman"/>
          <w:color w:val="222222"/>
          <w:sz w:val="26"/>
          <w:szCs w:val="26"/>
        </w:rPr>
        <w:t xml:space="preserve">, </w:t>
      </w:r>
      <w:proofErr w:type="spellStart"/>
      <w:r w:rsidRPr="00ED2CF9">
        <w:rPr>
          <w:rFonts w:ascii="Source Sans Pro" w:eastAsia="Times New Roman" w:hAnsi="Source Sans Pro" w:cs="Times New Roman"/>
          <w:color w:val="222222"/>
          <w:sz w:val="26"/>
          <w:szCs w:val="26"/>
        </w:rPr>
        <w:t>MySQL</w:t>
      </w:r>
      <w:proofErr w:type="spellEnd"/>
      <w:r w:rsidRPr="00ED2CF9">
        <w:rPr>
          <w:rFonts w:ascii="Source Sans Pro" w:eastAsia="Times New Roman" w:hAnsi="Source Sans Pro" w:cs="Times New Roman"/>
          <w:color w:val="222222"/>
          <w:sz w:val="26"/>
          <w:szCs w:val="26"/>
        </w:rPr>
        <w:t xml:space="preserve">, Oracle, </w:t>
      </w:r>
      <w:proofErr w:type="spellStart"/>
      <w:r w:rsidRPr="00ED2CF9">
        <w:rPr>
          <w:rFonts w:ascii="Source Sans Pro" w:eastAsia="Times New Roman" w:hAnsi="Source Sans Pro" w:cs="Times New Roman"/>
          <w:color w:val="222222"/>
          <w:sz w:val="26"/>
          <w:szCs w:val="26"/>
        </w:rPr>
        <w:t>MicroSoft</w:t>
      </w:r>
      <w:proofErr w:type="spellEnd"/>
      <w:r w:rsidRPr="00ED2CF9">
        <w:rPr>
          <w:rFonts w:ascii="Source Sans Pro" w:eastAsia="Times New Roman" w:hAnsi="Source Sans Pro" w:cs="Times New Roman"/>
          <w:color w:val="222222"/>
          <w:sz w:val="26"/>
          <w:szCs w:val="26"/>
        </w:rPr>
        <w:t xml:space="preserve"> SQL server etc</w:t>
      </w:r>
    </w:p>
    <w:p w:rsidR="00ED2CF9" w:rsidRPr="00ED2CF9" w:rsidRDefault="00ED2CF9" w:rsidP="00ED2CF9">
      <w:pPr>
        <w:shd w:val="clear" w:color="auto" w:fill="FFFFFF"/>
        <w:spacing w:after="300" w:line="240" w:lineRule="auto"/>
        <w:rPr>
          <w:rFonts w:ascii="Source Sans Pro" w:eastAsia="Times New Roman" w:hAnsi="Source Sans Pro" w:cs="Times New Roman"/>
          <w:color w:val="222222"/>
          <w:sz w:val="27"/>
          <w:szCs w:val="27"/>
        </w:rPr>
      </w:pPr>
      <w:r w:rsidRPr="00ED2CF9">
        <w:rPr>
          <w:rFonts w:ascii="Source Sans Pro" w:eastAsia="Times New Roman" w:hAnsi="Source Sans Pro" w:cs="Times New Roman"/>
          <w:color w:val="222222"/>
          <w:sz w:val="27"/>
          <w:szCs w:val="27"/>
        </w:rPr>
        <w:t xml:space="preserve">In this article, I'm providing the guidelines for the installation of this Web Application on a </w:t>
      </w:r>
      <w:proofErr w:type="spellStart"/>
      <w:r w:rsidRPr="00ED2CF9">
        <w:rPr>
          <w:rFonts w:ascii="Source Sans Pro" w:eastAsia="Times New Roman" w:hAnsi="Source Sans Pro" w:cs="Times New Roman"/>
          <w:color w:val="222222"/>
          <w:sz w:val="27"/>
          <w:szCs w:val="27"/>
        </w:rPr>
        <w:t>CentOS</w:t>
      </w:r>
      <w:proofErr w:type="spellEnd"/>
      <w:r w:rsidRPr="00ED2CF9">
        <w:rPr>
          <w:rFonts w:ascii="Source Sans Pro" w:eastAsia="Times New Roman" w:hAnsi="Source Sans Pro" w:cs="Times New Roman"/>
          <w:color w:val="222222"/>
          <w:sz w:val="27"/>
          <w:szCs w:val="27"/>
        </w:rPr>
        <w:t xml:space="preserve"> 7 server. Let's walk through the installation steps.</w:t>
      </w:r>
    </w:p>
    <w:p w:rsidR="00ED2CF9" w:rsidRPr="00ED2CF9" w:rsidRDefault="00ED2CF9" w:rsidP="00ED2CF9">
      <w:pPr>
        <w:shd w:val="clear" w:color="auto" w:fill="FFFFFF"/>
        <w:spacing w:before="100" w:beforeAutospacing="1" w:after="100" w:afterAutospacing="1" w:line="240" w:lineRule="auto"/>
        <w:outlineLvl w:val="1"/>
        <w:rPr>
          <w:rFonts w:ascii="PT Serif" w:eastAsia="Times New Roman" w:hAnsi="PT Serif" w:cs="Times New Roman"/>
          <w:b/>
          <w:bCs/>
          <w:color w:val="333333"/>
          <w:sz w:val="45"/>
          <w:szCs w:val="45"/>
        </w:rPr>
      </w:pPr>
      <w:r w:rsidRPr="00ED2CF9">
        <w:rPr>
          <w:rFonts w:ascii="PT Serif" w:eastAsia="Times New Roman" w:hAnsi="PT Serif" w:cs="Times New Roman"/>
          <w:b/>
          <w:bCs/>
          <w:color w:val="333333"/>
          <w:sz w:val="45"/>
          <w:szCs w:val="45"/>
        </w:rPr>
        <w:lastRenderedPageBreak/>
        <w:t>1. Check the supported platforms</w:t>
      </w:r>
    </w:p>
    <w:p w:rsidR="00ED2CF9" w:rsidRPr="00ED2CF9" w:rsidRDefault="00ED2CF9" w:rsidP="00ED2CF9">
      <w:pPr>
        <w:shd w:val="clear" w:color="auto" w:fill="FFFFFF"/>
        <w:spacing w:after="300" w:line="240" w:lineRule="auto"/>
        <w:rPr>
          <w:rFonts w:ascii="Source Sans Pro" w:eastAsia="Times New Roman" w:hAnsi="Source Sans Pro" w:cs="Times New Roman"/>
          <w:color w:val="222222"/>
          <w:sz w:val="27"/>
          <w:szCs w:val="27"/>
        </w:rPr>
      </w:pPr>
      <w:r w:rsidRPr="00ED2CF9">
        <w:rPr>
          <w:rFonts w:ascii="Source Sans Pro" w:eastAsia="Times New Roman" w:hAnsi="Source Sans Pro" w:cs="Times New Roman"/>
          <w:color w:val="222222"/>
          <w:sz w:val="27"/>
          <w:szCs w:val="27"/>
        </w:rPr>
        <w:t>As mentioned above, you can check and confirm the availability of the system requirements including the hardware and software considerations.</w:t>
      </w:r>
    </w:p>
    <w:p w:rsidR="00ED2CF9" w:rsidRPr="00ED2CF9" w:rsidRDefault="00ED2CF9" w:rsidP="00ED2CF9">
      <w:pPr>
        <w:shd w:val="clear" w:color="auto" w:fill="FFFFFF"/>
        <w:spacing w:before="100" w:beforeAutospacing="1" w:after="100" w:afterAutospacing="1" w:line="240" w:lineRule="auto"/>
        <w:outlineLvl w:val="1"/>
        <w:rPr>
          <w:ins w:id="0" w:author="Unknown"/>
          <w:rFonts w:ascii="PT Serif" w:eastAsia="Times New Roman" w:hAnsi="PT Serif" w:cs="Times New Roman"/>
          <w:b/>
          <w:bCs/>
          <w:color w:val="333333"/>
          <w:sz w:val="45"/>
          <w:szCs w:val="45"/>
        </w:rPr>
      </w:pPr>
      <w:ins w:id="1" w:author="Unknown">
        <w:r w:rsidRPr="00ED2CF9">
          <w:rPr>
            <w:rFonts w:ascii="PT Serif" w:eastAsia="Times New Roman" w:hAnsi="PT Serif" w:cs="Times New Roman"/>
            <w:b/>
            <w:bCs/>
            <w:color w:val="333333"/>
            <w:sz w:val="45"/>
            <w:szCs w:val="45"/>
          </w:rPr>
          <w:t>2. Check the Java version</w:t>
        </w:r>
      </w:ins>
    </w:p>
    <w:p w:rsidR="00ED2CF9" w:rsidRPr="00ED2CF9" w:rsidRDefault="00ED2CF9" w:rsidP="00ED2CF9">
      <w:pPr>
        <w:shd w:val="clear" w:color="auto" w:fill="FFFFFF"/>
        <w:spacing w:after="300" w:line="240" w:lineRule="auto"/>
        <w:rPr>
          <w:ins w:id="2" w:author="Unknown"/>
          <w:rFonts w:ascii="Source Sans Pro" w:eastAsia="Times New Roman" w:hAnsi="Source Sans Pro" w:cs="Times New Roman"/>
          <w:color w:val="222222"/>
          <w:sz w:val="27"/>
          <w:szCs w:val="27"/>
        </w:rPr>
      </w:pPr>
      <w:ins w:id="3" w:author="Unknown">
        <w:r w:rsidRPr="00ED2CF9">
          <w:rPr>
            <w:rFonts w:ascii="Source Sans Pro" w:eastAsia="Times New Roman" w:hAnsi="Source Sans Pro" w:cs="Times New Roman"/>
            <w:color w:val="222222"/>
            <w:sz w:val="27"/>
            <w:szCs w:val="27"/>
          </w:rPr>
          <w:t>This application requires the JDK 1.8 version to be installed on the server. If you've not installed this. Then make sure you download and install this exact JDK version as required.</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4" w:author="Unknown"/>
          <w:rFonts w:ascii="Courier" w:eastAsia="Times New Roman" w:hAnsi="Courier" w:cs="Courier New"/>
          <w:color w:val="333333"/>
          <w:sz w:val="23"/>
          <w:szCs w:val="23"/>
        </w:rPr>
      </w:pPr>
      <w:ins w:id="5" w:author="Unknown">
        <w:r w:rsidRPr="00ED2CF9">
          <w:rPr>
            <w:rFonts w:ascii="Courier" w:eastAsia="Times New Roman" w:hAnsi="Courier" w:cs="Courier New"/>
            <w:color w:val="333333"/>
            <w:sz w:val="23"/>
            <w:szCs w:val="23"/>
          </w:rPr>
          <w:t>[root@server1 kernels]#yum install java-1.8.0-openjdk</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6" w:author="Unknown"/>
          <w:rFonts w:ascii="Courier" w:eastAsia="Times New Roman" w:hAnsi="Courier" w:cs="Courier New"/>
          <w:color w:val="333333"/>
          <w:sz w:val="23"/>
          <w:szCs w:val="23"/>
        </w:rPr>
      </w:pPr>
      <w:ins w:id="7" w:author="Unknown">
        <w:r w:rsidRPr="00ED2CF9">
          <w:rPr>
            <w:rFonts w:ascii="Courier" w:eastAsia="Times New Roman" w:hAnsi="Courier" w:cs="Courier New"/>
            <w:color w:val="333333"/>
            <w:sz w:val="23"/>
            <w:szCs w:val="23"/>
          </w:rPr>
          <w:t>[root@server1 kernels]# echo $JAVA_HOME</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8" w:author="Unknown"/>
          <w:rFonts w:ascii="Courier" w:eastAsia="Times New Roman" w:hAnsi="Courier" w:cs="Courier New"/>
          <w:color w:val="333333"/>
          <w:sz w:val="23"/>
          <w:szCs w:val="23"/>
        </w:rPr>
      </w:pPr>
      <w:ins w:id="9" w:author="Unknown">
        <w:r w:rsidRPr="00ED2CF9">
          <w:rPr>
            <w:rFonts w:ascii="Courier" w:eastAsia="Times New Roman" w:hAnsi="Courier" w:cs="Courier New"/>
            <w:color w:val="333333"/>
            <w:sz w:val="23"/>
            <w:szCs w:val="23"/>
          </w:rPr>
          <w:t>[root@server1 kernels]# java -version</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10" w:author="Unknown"/>
          <w:rFonts w:ascii="Courier" w:eastAsia="Times New Roman" w:hAnsi="Courier" w:cs="Courier New"/>
          <w:color w:val="333333"/>
          <w:sz w:val="23"/>
          <w:szCs w:val="23"/>
        </w:rPr>
      </w:pPr>
      <w:proofErr w:type="spellStart"/>
      <w:ins w:id="11" w:author="Unknown">
        <w:r w:rsidRPr="00ED2CF9">
          <w:rPr>
            <w:rFonts w:ascii="Courier" w:eastAsia="Times New Roman" w:hAnsi="Courier" w:cs="Courier New"/>
            <w:color w:val="333333"/>
            <w:sz w:val="23"/>
            <w:szCs w:val="23"/>
          </w:rPr>
          <w:t>openjdk</w:t>
        </w:r>
        <w:proofErr w:type="spellEnd"/>
        <w:r w:rsidRPr="00ED2CF9">
          <w:rPr>
            <w:rFonts w:ascii="Courier" w:eastAsia="Times New Roman" w:hAnsi="Courier" w:cs="Courier New"/>
            <w:color w:val="333333"/>
            <w:sz w:val="23"/>
            <w:szCs w:val="23"/>
          </w:rPr>
          <w:t xml:space="preserve"> version "1.8.0_91"</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12" w:author="Unknown"/>
          <w:rFonts w:ascii="Courier" w:eastAsia="Times New Roman" w:hAnsi="Courier" w:cs="Courier New"/>
          <w:color w:val="333333"/>
          <w:sz w:val="23"/>
          <w:szCs w:val="23"/>
        </w:rPr>
      </w:pPr>
      <w:proofErr w:type="spellStart"/>
      <w:ins w:id="13" w:author="Unknown">
        <w:r w:rsidRPr="00ED2CF9">
          <w:rPr>
            <w:rFonts w:ascii="Courier" w:eastAsia="Times New Roman" w:hAnsi="Courier" w:cs="Courier New"/>
            <w:color w:val="333333"/>
            <w:sz w:val="23"/>
            <w:szCs w:val="23"/>
          </w:rPr>
          <w:t>OpenJDK</w:t>
        </w:r>
        <w:proofErr w:type="spellEnd"/>
        <w:r w:rsidRPr="00ED2CF9">
          <w:rPr>
            <w:rFonts w:ascii="Courier" w:eastAsia="Times New Roman" w:hAnsi="Courier" w:cs="Courier New"/>
            <w:color w:val="333333"/>
            <w:sz w:val="23"/>
            <w:szCs w:val="23"/>
          </w:rPr>
          <w:t xml:space="preserve"> Runtime Environment (build 1.8.0_91-b14)</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14" w:author="Unknown"/>
          <w:rFonts w:ascii="Courier" w:eastAsia="Times New Roman" w:hAnsi="Courier" w:cs="Courier New"/>
          <w:color w:val="333333"/>
          <w:sz w:val="23"/>
          <w:szCs w:val="23"/>
        </w:rPr>
      </w:pPr>
      <w:proofErr w:type="spellStart"/>
      <w:ins w:id="15" w:author="Unknown">
        <w:r w:rsidRPr="00ED2CF9">
          <w:rPr>
            <w:rFonts w:ascii="Courier" w:eastAsia="Times New Roman" w:hAnsi="Courier" w:cs="Courier New"/>
            <w:color w:val="333333"/>
            <w:sz w:val="23"/>
            <w:szCs w:val="23"/>
          </w:rPr>
          <w:t>OpenJDK</w:t>
        </w:r>
        <w:proofErr w:type="spellEnd"/>
        <w:r w:rsidRPr="00ED2CF9">
          <w:rPr>
            <w:rFonts w:ascii="Courier" w:eastAsia="Times New Roman" w:hAnsi="Courier" w:cs="Courier New"/>
            <w:color w:val="333333"/>
            <w:sz w:val="23"/>
            <w:szCs w:val="23"/>
          </w:rPr>
          <w:t xml:space="preserve"> 64-Bit Server VM (build 25.91-b14, mixed mode)</w:t>
        </w:r>
      </w:ins>
    </w:p>
    <w:p w:rsidR="00ED2CF9" w:rsidRPr="00ED2CF9" w:rsidRDefault="00ED2CF9" w:rsidP="00ED2CF9">
      <w:pPr>
        <w:shd w:val="clear" w:color="auto" w:fill="FFFFFF"/>
        <w:spacing w:before="100" w:beforeAutospacing="1" w:after="100" w:afterAutospacing="1" w:line="240" w:lineRule="auto"/>
        <w:outlineLvl w:val="1"/>
        <w:rPr>
          <w:ins w:id="16" w:author="Unknown"/>
          <w:rFonts w:ascii="PT Serif" w:eastAsia="Times New Roman" w:hAnsi="PT Serif" w:cs="Times New Roman"/>
          <w:b/>
          <w:bCs/>
          <w:color w:val="333333"/>
          <w:sz w:val="45"/>
          <w:szCs w:val="45"/>
        </w:rPr>
      </w:pPr>
      <w:ins w:id="17" w:author="Unknown">
        <w:r w:rsidRPr="00ED2CF9">
          <w:rPr>
            <w:rFonts w:ascii="PT Serif" w:eastAsia="Times New Roman" w:hAnsi="PT Serif" w:cs="Times New Roman"/>
            <w:b/>
            <w:bCs/>
            <w:color w:val="333333"/>
            <w:sz w:val="45"/>
            <w:szCs w:val="45"/>
          </w:rPr>
          <w:t xml:space="preserve">2. Install </w:t>
        </w:r>
        <w:proofErr w:type="spellStart"/>
        <w:r w:rsidRPr="00ED2CF9">
          <w:rPr>
            <w:rFonts w:ascii="PT Serif" w:eastAsia="Times New Roman" w:hAnsi="PT Serif" w:cs="Times New Roman"/>
            <w:b/>
            <w:bCs/>
            <w:color w:val="333333"/>
            <w:sz w:val="45"/>
            <w:szCs w:val="45"/>
          </w:rPr>
          <w:t>PostgreSQL</w:t>
        </w:r>
        <w:proofErr w:type="spellEnd"/>
      </w:ins>
    </w:p>
    <w:p w:rsidR="00ED2CF9" w:rsidRPr="00ED2CF9" w:rsidRDefault="00ED2CF9" w:rsidP="00ED2CF9">
      <w:pPr>
        <w:shd w:val="clear" w:color="auto" w:fill="FFFFFF"/>
        <w:spacing w:after="300" w:line="240" w:lineRule="auto"/>
        <w:rPr>
          <w:ins w:id="18" w:author="Unknown"/>
          <w:rFonts w:ascii="Source Sans Pro" w:eastAsia="Times New Roman" w:hAnsi="Source Sans Pro" w:cs="Times New Roman"/>
          <w:color w:val="222222"/>
          <w:sz w:val="27"/>
          <w:szCs w:val="27"/>
        </w:rPr>
      </w:pPr>
      <w:ins w:id="19" w:author="Unknown">
        <w:r w:rsidRPr="00ED2CF9">
          <w:rPr>
            <w:rFonts w:ascii="Source Sans Pro" w:eastAsia="Times New Roman" w:hAnsi="Source Sans Pro" w:cs="Times New Roman"/>
            <w:color w:val="222222"/>
            <w:sz w:val="27"/>
            <w:szCs w:val="27"/>
          </w:rPr>
          <w:t xml:space="preserve">Bamboo installation choose </w:t>
        </w:r>
        <w:proofErr w:type="spellStart"/>
        <w:r w:rsidRPr="00ED2CF9">
          <w:rPr>
            <w:rFonts w:ascii="Source Sans Pro" w:eastAsia="Times New Roman" w:hAnsi="Source Sans Pro" w:cs="Times New Roman"/>
            <w:color w:val="222222"/>
            <w:sz w:val="27"/>
            <w:szCs w:val="27"/>
          </w:rPr>
          <w:t>PostgreSQL</w:t>
        </w:r>
        <w:proofErr w:type="spellEnd"/>
        <w:r w:rsidRPr="00ED2CF9">
          <w:rPr>
            <w:rFonts w:ascii="Source Sans Pro" w:eastAsia="Times New Roman" w:hAnsi="Source Sans Pro" w:cs="Times New Roman"/>
            <w:color w:val="222222"/>
            <w:sz w:val="27"/>
            <w:szCs w:val="27"/>
          </w:rPr>
          <w:t xml:space="preserve"> database by default. Install this if you plan to use this database server for this application. You can even use other external databases like </w:t>
        </w:r>
        <w:proofErr w:type="spellStart"/>
        <w:r w:rsidRPr="00ED2CF9">
          <w:rPr>
            <w:rFonts w:ascii="Source Sans Pro" w:eastAsia="Times New Roman" w:hAnsi="Source Sans Pro" w:cs="Times New Roman"/>
            <w:color w:val="222222"/>
            <w:sz w:val="27"/>
            <w:szCs w:val="27"/>
          </w:rPr>
          <w:t>MySQL</w:t>
        </w:r>
        <w:proofErr w:type="spellEnd"/>
        <w:r w:rsidRPr="00ED2CF9">
          <w:rPr>
            <w:rFonts w:ascii="Source Sans Pro" w:eastAsia="Times New Roman" w:hAnsi="Source Sans Pro" w:cs="Times New Roman"/>
            <w:color w:val="222222"/>
            <w:sz w:val="27"/>
            <w:szCs w:val="27"/>
          </w:rPr>
          <w:t xml:space="preserve">, but you need to connect the application to this external database in that case. JDBC driver for </w:t>
        </w:r>
        <w:proofErr w:type="spellStart"/>
        <w:r w:rsidRPr="00ED2CF9">
          <w:rPr>
            <w:rFonts w:ascii="Source Sans Pro" w:eastAsia="Times New Roman" w:hAnsi="Source Sans Pro" w:cs="Times New Roman"/>
            <w:color w:val="222222"/>
            <w:sz w:val="27"/>
            <w:szCs w:val="27"/>
          </w:rPr>
          <w:t>PostgreSQL</w:t>
        </w:r>
        <w:proofErr w:type="spellEnd"/>
        <w:r w:rsidRPr="00ED2CF9">
          <w:rPr>
            <w:rFonts w:ascii="Source Sans Pro" w:eastAsia="Times New Roman" w:hAnsi="Source Sans Pro" w:cs="Times New Roman"/>
            <w:color w:val="222222"/>
            <w:sz w:val="27"/>
            <w:szCs w:val="27"/>
          </w:rPr>
          <w:t xml:space="preserve"> is bundled with the Bamboo installation. But for any other external application we need to configure Bamboo JDBC connection to the external database. I've chosen to use </w:t>
        </w:r>
        <w:proofErr w:type="spellStart"/>
        <w:r w:rsidRPr="00ED2CF9">
          <w:rPr>
            <w:rFonts w:ascii="Source Sans Pro" w:eastAsia="Times New Roman" w:hAnsi="Source Sans Pro" w:cs="Times New Roman"/>
            <w:color w:val="222222"/>
            <w:sz w:val="27"/>
            <w:szCs w:val="27"/>
          </w:rPr>
          <w:t>PostgreSQL</w:t>
        </w:r>
        <w:proofErr w:type="spellEnd"/>
        <w:r w:rsidRPr="00ED2CF9">
          <w:rPr>
            <w:rFonts w:ascii="Source Sans Pro" w:eastAsia="Times New Roman" w:hAnsi="Source Sans Pro" w:cs="Times New Roman"/>
            <w:color w:val="222222"/>
            <w:sz w:val="27"/>
            <w:szCs w:val="27"/>
          </w:rPr>
          <w:t xml:space="preserve"> as my database server. I've run this command to install this.</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20" w:author="Unknown"/>
          <w:rFonts w:ascii="Courier" w:eastAsia="Times New Roman" w:hAnsi="Courier" w:cs="Courier New"/>
          <w:color w:val="333333"/>
          <w:sz w:val="23"/>
          <w:szCs w:val="23"/>
        </w:rPr>
      </w:pPr>
      <w:ins w:id="21" w:author="Unknown">
        <w:r w:rsidRPr="00ED2CF9">
          <w:rPr>
            <w:rFonts w:ascii="Courier" w:eastAsia="Times New Roman" w:hAnsi="Courier" w:cs="Courier New"/>
            <w:color w:val="333333"/>
            <w:sz w:val="23"/>
            <w:szCs w:val="23"/>
          </w:rPr>
          <w:t xml:space="preserve">root@server1 ~]# yum install </w:t>
        </w:r>
        <w:proofErr w:type="spellStart"/>
        <w:r w:rsidRPr="00ED2CF9">
          <w:rPr>
            <w:rFonts w:ascii="Courier" w:eastAsia="Times New Roman" w:hAnsi="Courier" w:cs="Courier New"/>
            <w:color w:val="333333"/>
            <w:sz w:val="23"/>
            <w:szCs w:val="23"/>
          </w:rPr>
          <w:t>postgresql</w:t>
        </w:r>
        <w:proofErr w:type="spellEnd"/>
      </w:ins>
    </w:p>
    <w:p w:rsidR="00ED2CF9" w:rsidRPr="00ED2CF9" w:rsidRDefault="00ED2CF9" w:rsidP="00ED2CF9">
      <w:pPr>
        <w:shd w:val="clear" w:color="auto" w:fill="FFFFFF"/>
        <w:spacing w:before="100" w:beforeAutospacing="1" w:after="100" w:afterAutospacing="1" w:line="240" w:lineRule="auto"/>
        <w:outlineLvl w:val="1"/>
        <w:rPr>
          <w:ins w:id="22" w:author="Unknown"/>
          <w:rFonts w:ascii="PT Serif" w:eastAsia="Times New Roman" w:hAnsi="PT Serif" w:cs="Times New Roman"/>
          <w:b/>
          <w:bCs/>
          <w:color w:val="333333"/>
          <w:sz w:val="45"/>
          <w:szCs w:val="45"/>
        </w:rPr>
      </w:pPr>
      <w:ins w:id="23" w:author="Unknown">
        <w:r w:rsidRPr="00ED2CF9">
          <w:rPr>
            <w:rFonts w:ascii="PT Serif" w:eastAsia="Times New Roman" w:hAnsi="PT Serif" w:cs="Times New Roman"/>
            <w:b/>
            <w:bCs/>
            <w:color w:val="333333"/>
            <w:sz w:val="45"/>
            <w:szCs w:val="45"/>
          </w:rPr>
          <w:t>3. Creating the application user and managing installation/application folders.</w:t>
        </w:r>
      </w:ins>
    </w:p>
    <w:p w:rsidR="00ED2CF9" w:rsidRPr="00ED2CF9" w:rsidRDefault="00ED2CF9" w:rsidP="00ED2CF9">
      <w:pPr>
        <w:shd w:val="clear" w:color="auto" w:fill="FFFFFF"/>
        <w:spacing w:after="300" w:line="240" w:lineRule="auto"/>
        <w:rPr>
          <w:ins w:id="24" w:author="Unknown"/>
          <w:rFonts w:ascii="Source Sans Pro" w:eastAsia="Times New Roman" w:hAnsi="Source Sans Pro" w:cs="Times New Roman"/>
          <w:color w:val="222222"/>
          <w:sz w:val="27"/>
          <w:szCs w:val="27"/>
        </w:rPr>
      </w:pPr>
      <w:ins w:id="25" w:author="Unknown">
        <w:r w:rsidRPr="00ED2CF9">
          <w:rPr>
            <w:rFonts w:ascii="Source Sans Pro" w:eastAsia="Times New Roman" w:hAnsi="Source Sans Pro" w:cs="Times New Roman"/>
            <w:color w:val="222222"/>
            <w:sz w:val="27"/>
            <w:szCs w:val="27"/>
          </w:rPr>
          <w:lastRenderedPageBreak/>
          <w:t>It is always recommended to run an application as its dedicated user rather than as root. I created a user to run this application and also created an application data and installation folder prior to the installation. I changed the ownerships of the folders to the dedicated bamboo user created.</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26" w:author="Unknown"/>
          <w:rFonts w:ascii="Courier" w:eastAsia="Times New Roman" w:hAnsi="Courier" w:cs="Courier New"/>
          <w:color w:val="333333"/>
          <w:sz w:val="23"/>
          <w:szCs w:val="23"/>
        </w:rPr>
      </w:pPr>
      <w:ins w:id="27" w:author="Unknown">
        <w:r w:rsidRPr="00ED2CF9">
          <w:rPr>
            <w:rFonts w:ascii="Courier" w:eastAsia="Times New Roman" w:hAnsi="Courier" w:cs="Courier New"/>
            <w:color w:val="333333"/>
            <w:sz w:val="23"/>
            <w:szCs w:val="23"/>
          </w:rPr>
          <w:t xml:space="preserve">root@server1 kernels]# </w:t>
        </w:r>
        <w:proofErr w:type="spellStart"/>
        <w:r w:rsidRPr="00ED2CF9">
          <w:rPr>
            <w:rFonts w:ascii="Courier" w:eastAsia="Times New Roman" w:hAnsi="Courier" w:cs="Courier New"/>
            <w:color w:val="333333"/>
            <w:sz w:val="23"/>
            <w:szCs w:val="23"/>
          </w:rPr>
          <w:t>useradd</w:t>
        </w:r>
        <w:proofErr w:type="spellEnd"/>
        <w:r w:rsidRPr="00ED2CF9">
          <w:rPr>
            <w:rFonts w:ascii="Courier" w:eastAsia="Times New Roman" w:hAnsi="Courier" w:cs="Courier New"/>
            <w:color w:val="333333"/>
            <w:sz w:val="23"/>
            <w:szCs w:val="23"/>
          </w:rPr>
          <w:t xml:space="preserve"> --create-home -c "Bamboo role account" bamboo</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28" w:author="Unknown"/>
          <w:rFonts w:ascii="Courier" w:eastAsia="Times New Roman" w:hAnsi="Courier" w:cs="Courier New"/>
          <w:color w:val="333333"/>
          <w:sz w:val="23"/>
          <w:szCs w:val="23"/>
        </w:rPr>
      </w:pPr>
      <w:ins w:id="29" w:author="Unknown">
        <w:r w:rsidRPr="00ED2CF9">
          <w:rPr>
            <w:rFonts w:ascii="Courier" w:eastAsia="Times New Roman" w:hAnsi="Courier" w:cs="Courier New"/>
            <w:color w:val="333333"/>
            <w:sz w:val="23"/>
            <w:szCs w:val="23"/>
          </w:rPr>
          <w:t xml:space="preserve">[root@server1 bamboo]# </w:t>
        </w:r>
        <w:proofErr w:type="spellStart"/>
        <w:r w:rsidRPr="00ED2CF9">
          <w:rPr>
            <w:rFonts w:ascii="Courier" w:eastAsia="Times New Roman" w:hAnsi="Courier" w:cs="Courier New"/>
            <w:color w:val="333333"/>
            <w:sz w:val="23"/>
            <w:szCs w:val="23"/>
          </w:rPr>
          <w:t>mkdir</w:t>
        </w:r>
        <w:proofErr w:type="spellEnd"/>
        <w:r w:rsidRPr="00ED2CF9">
          <w:rPr>
            <w:rFonts w:ascii="Courier" w:eastAsia="Times New Roman" w:hAnsi="Courier" w:cs="Courier New"/>
            <w:color w:val="333333"/>
            <w:sz w:val="23"/>
            <w:szCs w:val="23"/>
          </w:rPr>
          <w:t xml:space="preserve"> -p /opt/</w:t>
        </w:r>
        <w:proofErr w:type="spellStart"/>
        <w:r w:rsidRPr="00ED2CF9">
          <w:rPr>
            <w:rFonts w:ascii="Courier" w:eastAsia="Times New Roman" w:hAnsi="Courier" w:cs="Courier New"/>
            <w:color w:val="333333"/>
            <w:sz w:val="23"/>
            <w:szCs w:val="23"/>
          </w:rPr>
          <w:t>atlassian</w:t>
        </w:r>
        <w:proofErr w:type="spellEnd"/>
        <w:r w:rsidRPr="00ED2CF9">
          <w:rPr>
            <w:rFonts w:ascii="Courier" w:eastAsia="Times New Roman" w:hAnsi="Courier" w:cs="Courier New"/>
            <w:color w:val="333333"/>
            <w:sz w:val="23"/>
            <w:szCs w:val="23"/>
          </w:rPr>
          <w:t>/bamboo</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30" w:author="Unknown"/>
          <w:rFonts w:ascii="Courier" w:eastAsia="Times New Roman" w:hAnsi="Courier" w:cs="Courier New"/>
          <w:color w:val="333333"/>
          <w:sz w:val="23"/>
          <w:szCs w:val="23"/>
        </w:rPr>
      </w:pPr>
      <w:ins w:id="31" w:author="Unknown">
        <w:r w:rsidRPr="00ED2CF9">
          <w:rPr>
            <w:rFonts w:ascii="Courier" w:eastAsia="Times New Roman" w:hAnsi="Courier" w:cs="Courier New"/>
            <w:color w:val="333333"/>
            <w:sz w:val="23"/>
            <w:szCs w:val="23"/>
          </w:rPr>
          <w:t xml:space="preserve">[root@server1 bamboo]# </w:t>
        </w:r>
        <w:proofErr w:type="spellStart"/>
        <w:r w:rsidRPr="00ED2CF9">
          <w:rPr>
            <w:rFonts w:ascii="Courier" w:eastAsia="Times New Roman" w:hAnsi="Courier" w:cs="Courier New"/>
            <w:color w:val="333333"/>
            <w:sz w:val="23"/>
            <w:szCs w:val="23"/>
          </w:rPr>
          <w:t>chown</w:t>
        </w:r>
        <w:proofErr w:type="spellEnd"/>
        <w:r w:rsidRPr="00ED2CF9">
          <w:rPr>
            <w:rFonts w:ascii="Courier" w:eastAsia="Times New Roman" w:hAnsi="Courier" w:cs="Courier New"/>
            <w:color w:val="333333"/>
            <w:sz w:val="23"/>
            <w:szCs w:val="23"/>
          </w:rPr>
          <w:t xml:space="preserve"> bamboo: /opt/</w:t>
        </w:r>
        <w:proofErr w:type="spellStart"/>
        <w:r w:rsidRPr="00ED2CF9">
          <w:rPr>
            <w:rFonts w:ascii="Courier" w:eastAsia="Times New Roman" w:hAnsi="Courier" w:cs="Courier New"/>
            <w:color w:val="333333"/>
            <w:sz w:val="23"/>
            <w:szCs w:val="23"/>
          </w:rPr>
          <w:t>atlassian</w:t>
        </w:r>
        <w:proofErr w:type="spellEnd"/>
        <w:r w:rsidRPr="00ED2CF9">
          <w:rPr>
            <w:rFonts w:ascii="Courier" w:eastAsia="Times New Roman" w:hAnsi="Courier" w:cs="Courier New"/>
            <w:color w:val="333333"/>
            <w:sz w:val="23"/>
            <w:szCs w:val="23"/>
          </w:rPr>
          <w:t>/bamboo</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32" w:author="Unknown"/>
          <w:rFonts w:ascii="Courier" w:eastAsia="Times New Roman" w:hAnsi="Courier" w:cs="Courier New"/>
          <w:color w:val="333333"/>
          <w:sz w:val="23"/>
          <w:szCs w:val="23"/>
        </w:rPr>
      </w:pPr>
      <w:ins w:id="33" w:author="Unknown">
        <w:r w:rsidRPr="00ED2CF9">
          <w:rPr>
            <w:rFonts w:ascii="Courier" w:eastAsia="Times New Roman" w:hAnsi="Courier" w:cs="Courier New"/>
            <w:color w:val="333333"/>
            <w:sz w:val="23"/>
            <w:szCs w:val="23"/>
          </w:rPr>
          <w:t xml:space="preserve">[root@server1 bamboo]# </w:t>
        </w:r>
        <w:proofErr w:type="spellStart"/>
        <w:r w:rsidRPr="00ED2CF9">
          <w:rPr>
            <w:rFonts w:ascii="Courier" w:eastAsia="Times New Roman" w:hAnsi="Courier" w:cs="Courier New"/>
            <w:color w:val="333333"/>
            <w:sz w:val="23"/>
            <w:szCs w:val="23"/>
          </w:rPr>
          <w:t>ls</w:t>
        </w:r>
        <w:proofErr w:type="spellEnd"/>
        <w:r w:rsidRPr="00ED2CF9">
          <w:rPr>
            <w:rFonts w:ascii="Courier" w:eastAsia="Times New Roman" w:hAnsi="Courier" w:cs="Courier New"/>
            <w:color w:val="333333"/>
            <w:sz w:val="23"/>
            <w:szCs w:val="23"/>
          </w:rPr>
          <w:t xml:space="preserve"> -ld /opt/</w:t>
        </w:r>
        <w:proofErr w:type="spellStart"/>
        <w:r w:rsidRPr="00ED2CF9">
          <w:rPr>
            <w:rFonts w:ascii="Courier" w:eastAsia="Times New Roman" w:hAnsi="Courier" w:cs="Courier New"/>
            <w:color w:val="333333"/>
            <w:sz w:val="23"/>
            <w:szCs w:val="23"/>
          </w:rPr>
          <w:t>atlassian</w:t>
        </w:r>
        <w:proofErr w:type="spellEnd"/>
        <w:r w:rsidRPr="00ED2CF9">
          <w:rPr>
            <w:rFonts w:ascii="Courier" w:eastAsia="Times New Roman" w:hAnsi="Courier" w:cs="Courier New"/>
            <w:color w:val="333333"/>
            <w:sz w:val="23"/>
            <w:szCs w:val="23"/>
          </w:rPr>
          <w:t>/bamboo</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34" w:author="Unknown"/>
          <w:rFonts w:ascii="Courier" w:eastAsia="Times New Roman" w:hAnsi="Courier" w:cs="Courier New"/>
          <w:color w:val="333333"/>
          <w:sz w:val="23"/>
          <w:szCs w:val="23"/>
        </w:rPr>
      </w:pPr>
      <w:proofErr w:type="spellStart"/>
      <w:ins w:id="35" w:author="Unknown">
        <w:r w:rsidRPr="00ED2CF9">
          <w:rPr>
            <w:rFonts w:ascii="Courier" w:eastAsia="Times New Roman" w:hAnsi="Courier" w:cs="Courier New"/>
            <w:color w:val="333333"/>
            <w:sz w:val="23"/>
            <w:szCs w:val="23"/>
          </w:rPr>
          <w:t>drwxr</w:t>
        </w:r>
        <w:proofErr w:type="spellEnd"/>
        <w:r w:rsidRPr="00ED2CF9">
          <w:rPr>
            <w:rFonts w:ascii="Courier" w:eastAsia="Times New Roman" w:hAnsi="Courier" w:cs="Courier New"/>
            <w:color w:val="333333"/>
            <w:sz w:val="23"/>
            <w:szCs w:val="23"/>
          </w:rPr>
          <w:t>-</w:t>
        </w:r>
        <w:proofErr w:type="spellStart"/>
        <w:r w:rsidRPr="00ED2CF9">
          <w:rPr>
            <w:rFonts w:ascii="Courier" w:eastAsia="Times New Roman" w:hAnsi="Courier" w:cs="Courier New"/>
            <w:color w:val="333333"/>
            <w:sz w:val="23"/>
            <w:szCs w:val="23"/>
          </w:rPr>
          <w:t>xr</w:t>
        </w:r>
        <w:proofErr w:type="spellEnd"/>
        <w:r w:rsidRPr="00ED2CF9">
          <w:rPr>
            <w:rFonts w:ascii="Courier" w:eastAsia="Times New Roman" w:hAnsi="Courier" w:cs="Courier New"/>
            <w:color w:val="333333"/>
            <w:sz w:val="23"/>
            <w:szCs w:val="23"/>
          </w:rPr>
          <w:t xml:space="preserve">-x 2 bamboo </w:t>
        </w:r>
        <w:proofErr w:type="spellStart"/>
        <w:r w:rsidRPr="00ED2CF9">
          <w:rPr>
            <w:rFonts w:ascii="Courier" w:eastAsia="Times New Roman" w:hAnsi="Courier" w:cs="Courier New"/>
            <w:color w:val="333333"/>
            <w:sz w:val="23"/>
            <w:szCs w:val="23"/>
          </w:rPr>
          <w:t>bamboo</w:t>
        </w:r>
        <w:proofErr w:type="spellEnd"/>
        <w:r w:rsidRPr="00ED2CF9">
          <w:rPr>
            <w:rFonts w:ascii="Courier" w:eastAsia="Times New Roman" w:hAnsi="Courier" w:cs="Courier New"/>
            <w:color w:val="333333"/>
            <w:sz w:val="23"/>
            <w:szCs w:val="23"/>
          </w:rPr>
          <w:t xml:space="preserve"> 4096 Apr 26 05:26 /opt/</w:t>
        </w:r>
        <w:proofErr w:type="spellStart"/>
        <w:r w:rsidRPr="00ED2CF9">
          <w:rPr>
            <w:rFonts w:ascii="Courier" w:eastAsia="Times New Roman" w:hAnsi="Courier" w:cs="Courier New"/>
            <w:color w:val="333333"/>
            <w:sz w:val="23"/>
            <w:szCs w:val="23"/>
          </w:rPr>
          <w:t>atlassian</w:t>
        </w:r>
        <w:proofErr w:type="spellEnd"/>
        <w:r w:rsidRPr="00ED2CF9">
          <w:rPr>
            <w:rFonts w:ascii="Courier" w:eastAsia="Times New Roman" w:hAnsi="Courier" w:cs="Courier New"/>
            <w:color w:val="333333"/>
            <w:sz w:val="23"/>
            <w:szCs w:val="23"/>
          </w:rPr>
          <w:t>/bamboo</w:t>
        </w:r>
      </w:ins>
    </w:p>
    <w:p w:rsidR="00ED2CF9" w:rsidRPr="00ED2CF9" w:rsidRDefault="00ED2CF9" w:rsidP="00ED2CF9">
      <w:pPr>
        <w:shd w:val="clear" w:color="auto" w:fill="FFFFFF"/>
        <w:spacing w:after="300" w:line="240" w:lineRule="auto"/>
        <w:rPr>
          <w:ins w:id="36" w:author="Unknown"/>
          <w:rFonts w:ascii="Source Sans Pro" w:eastAsia="Times New Roman" w:hAnsi="Source Sans Pro" w:cs="Times New Roman"/>
          <w:color w:val="222222"/>
          <w:sz w:val="27"/>
          <w:szCs w:val="27"/>
        </w:rPr>
      </w:pPr>
      <w:ins w:id="37" w:author="Unknown">
        <w:r w:rsidRPr="00ED2CF9">
          <w:rPr>
            <w:rFonts w:ascii="Source Sans Pro" w:eastAsia="Times New Roman" w:hAnsi="Source Sans Pro" w:cs="Times New Roman"/>
            <w:color w:val="222222"/>
            <w:sz w:val="27"/>
            <w:szCs w:val="27"/>
          </w:rPr>
          <w:t>Now you can switch to the bamboo user and download the Bamboo installation packages from their website and extract that in the installation folder.</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38" w:author="Unknown"/>
          <w:rFonts w:ascii="Courier" w:eastAsia="Times New Roman" w:hAnsi="Courier" w:cs="Courier New"/>
          <w:color w:val="333333"/>
          <w:sz w:val="23"/>
          <w:szCs w:val="23"/>
        </w:rPr>
      </w:pPr>
      <w:ins w:id="39" w:author="Unknown">
        <w:r w:rsidRPr="00ED2CF9">
          <w:rPr>
            <w:rFonts w:ascii="Courier" w:eastAsia="Times New Roman" w:hAnsi="Courier" w:cs="Courier New"/>
            <w:color w:val="333333"/>
            <w:sz w:val="23"/>
            <w:szCs w:val="23"/>
          </w:rPr>
          <w:t xml:space="preserve">root@server1 bamboo]# </w:t>
        </w:r>
        <w:proofErr w:type="spellStart"/>
        <w:r w:rsidRPr="00ED2CF9">
          <w:rPr>
            <w:rFonts w:ascii="Courier" w:eastAsia="Times New Roman" w:hAnsi="Courier" w:cs="Courier New"/>
            <w:color w:val="333333"/>
            <w:sz w:val="23"/>
            <w:szCs w:val="23"/>
          </w:rPr>
          <w:t>su</w:t>
        </w:r>
        <w:proofErr w:type="spellEnd"/>
        <w:r w:rsidRPr="00ED2CF9">
          <w:rPr>
            <w:rFonts w:ascii="Courier" w:eastAsia="Times New Roman" w:hAnsi="Courier" w:cs="Courier New"/>
            <w:color w:val="333333"/>
            <w:sz w:val="23"/>
            <w:szCs w:val="23"/>
          </w:rPr>
          <w:t xml:space="preserve"> - bamboo</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40" w:author="Unknown"/>
          <w:rFonts w:ascii="Courier" w:eastAsia="Times New Roman" w:hAnsi="Courier" w:cs="Courier New"/>
          <w:color w:val="333333"/>
          <w:sz w:val="23"/>
          <w:szCs w:val="23"/>
        </w:rPr>
      </w:pPr>
      <w:ins w:id="41" w:author="Unknown">
        <w:r w:rsidRPr="00ED2CF9">
          <w:rPr>
            <w:rFonts w:ascii="Courier" w:eastAsia="Times New Roman" w:hAnsi="Courier" w:cs="Courier New"/>
            <w:color w:val="333333"/>
            <w:sz w:val="23"/>
            <w:szCs w:val="23"/>
          </w:rPr>
          <w:t xml:space="preserve">[bamboo@server1 ~]$ </w:t>
        </w:r>
        <w:proofErr w:type="spellStart"/>
        <w:r w:rsidRPr="00ED2CF9">
          <w:rPr>
            <w:rFonts w:ascii="Courier" w:eastAsia="Times New Roman" w:hAnsi="Courier" w:cs="Courier New"/>
            <w:color w:val="333333"/>
            <w:sz w:val="23"/>
            <w:szCs w:val="23"/>
          </w:rPr>
          <w:t>cd</w:t>
        </w:r>
        <w:proofErr w:type="spellEnd"/>
        <w:r w:rsidRPr="00ED2CF9">
          <w:rPr>
            <w:rFonts w:ascii="Courier" w:eastAsia="Times New Roman" w:hAnsi="Courier" w:cs="Courier New"/>
            <w:color w:val="333333"/>
            <w:sz w:val="23"/>
            <w:szCs w:val="23"/>
          </w:rPr>
          <w:t xml:space="preserve"> /opt/</w:t>
        </w:r>
        <w:proofErr w:type="spellStart"/>
        <w:r w:rsidRPr="00ED2CF9">
          <w:rPr>
            <w:rFonts w:ascii="Courier" w:eastAsia="Times New Roman" w:hAnsi="Courier" w:cs="Courier New"/>
            <w:color w:val="333333"/>
            <w:sz w:val="23"/>
            <w:szCs w:val="23"/>
          </w:rPr>
          <w:t>atlassian</w:t>
        </w:r>
        <w:proofErr w:type="spellEnd"/>
        <w:r w:rsidRPr="00ED2CF9">
          <w:rPr>
            <w:rFonts w:ascii="Courier" w:eastAsia="Times New Roman" w:hAnsi="Courier" w:cs="Courier New"/>
            <w:color w:val="333333"/>
            <w:sz w:val="23"/>
            <w:szCs w:val="23"/>
          </w:rPr>
          <w:t>/bamboo</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42" w:author="Unknown"/>
          <w:rFonts w:ascii="Courier" w:eastAsia="Times New Roman" w:hAnsi="Courier" w:cs="Courier New"/>
          <w:color w:val="333333"/>
          <w:sz w:val="23"/>
          <w:szCs w:val="23"/>
        </w:rPr>
      </w:pPr>
      <w:ins w:id="43" w:author="Unknown">
        <w:r w:rsidRPr="00ED2CF9">
          <w:rPr>
            <w:rFonts w:ascii="Courier" w:eastAsia="Times New Roman" w:hAnsi="Courier" w:cs="Courier New"/>
            <w:color w:val="333333"/>
            <w:sz w:val="23"/>
            <w:szCs w:val="23"/>
          </w:rPr>
          <w:t>[bamboo@server1 bamboo]$</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44" w:author="Unknown"/>
          <w:rFonts w:ascii="Courier" w:eastAsia="Times New Roman" w:hAnsi="Courier" w:cs="Courier New"/>
          <w:color w:val="333333"/>
          <w:sz w:val="23"/>
          <w:szCs w:val="23"/>
        </w:rPr>
      </w:pPr>
      <w:ins w:id="45" w:author="Unknown">
        <w:r w:rsidRPr="00ED2CF9">
          <w:rPr>
            <w:rFonts w:ascii="Courier" w:eastAsia="Times New Roman" w:hAnsi="Courier" w:cs="Courier New"/>
            <w:color w:val="333333"/>
            <w:sz w:val="23"/>
            <w:szCs w:val="23"/>
          </w:rPr>
          <w:t xml:space="preserve">[bamboo@server1 </w:t>
        </w:r>
        <w:proofErr w:type="spellStart"/>
        <w:r w:rsidRPr="00ED2CF9">
          <w:rPr>
            <w:rFonts w:ascii="Courier" w:eastAsia="Times New Roman" w:hAnsi="Courier" w:cs="Courier New"/>
            <w:color w:val="333333"/>
            <w:sz w:val="23"/>
            <w:szCs w:val="23"/>
          </w:rPr>
          <w:t>tmp</w:t>
        </w:r>
        <w:proofErr w:type="spellEnd"/>
        <w:r w:rsidRPr="00ED2CF9">
          <w:rPr>
            <w:rFonts w:ascii="Courier" w:eastAsia="Times New Roman" w:hAnsi="Courier" w:cs="Courier New"/>
            <w:color w:val="333333"/>
            <w:sz w:val="23"/>
            <w:szCs w:val="23"/>
          </w:rPr>
          <w:t xml:space="preserve">]$ </w:t>
        </w:r>
        <w:proofErr w:type="spellStart"/>
        <w:r w:rsidRPr="00ED2CF9">
          <w:rPr>
            <w:rFonts w:ascii="Courier" w:eastAsia="Times New Roman" w:hAnsi="Courier" w:cs="Courier New"/>
            <w:color w:val="333333"/>
            <w:sz w:val="23"/>
            <w:szCs w:val="23"/>
          </w:rPr>
          <w:t>wget</w:t>
        </w:r>
        <w:proofErr w:type="spellEnd"/>
        <w:r w:rsidRPr="00ED2CF9">
          <w:rPr>
            <w:rFonts w:ascii="Courier" w:eastAsia="Times New Roman" w:hAnsi="Courier" w:cs="Courier New"/>
            <w:color w:val="333333"/>
            <w:sz w:val="23"/>
            <w:szCs w:val="23"/>
          </w:rPr>
          <w:t xml:space="preserve"> https://www.atlassian.com/software/bamboo/downloads/binary/atlassian-bamboo-5.10.3.tar.gz</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46" w:author="Unknown"/>
          <w:rFonts w:ascii="Courier" w:eastAsia="Times New Roman" w:hAnsi="Courier" w:cs="Courier New"/>
          <w:color w:val="333333"/>
          <w:sz w:val="23"/>
          <w:szCs w:val="23"/>
        </w:rPr>
      </w:pPr>
      <w:ins w:id="47" w:author="Unknown">
        <w:r w:rsidRPr="00ED2CF9">
          <w:rPr>
            <w:rFonts w:ascii="Courier" w:eastAsia="Times New Roman" w:hAnsi="Courier" w:cs="Courier New"/>
            <w:color w:val="333333"/>
            <w:sz w:val="23"/>
            <w:szCs w:val="23"/>
          </w:rPr>
          <w:t xml:space="preserve">[bamboo@server1 </w:t>
        </w:r>
        <w:proofErr w:type="spellStart"/>
        <w:r w:rsidRPr="00ED2CF9">
          <w:rPr>
            <w:rFonts w:ascii="Courier" w:eastAsia="Times New Roman" w:hAnsi="Courier" w:cs="Courier New"/>
            <w:color w:val="333333"/>
            <w:sz w:val="23"/>
            <w:szCs w:val="23"/>
          </w:rPr>
          <w:t>tmp</w:t>
        </w:r>
        <w:proofErr w:type="spellEnd"/>
        <w:r w:rsidRPr="00ED2CF9">
          <w:rPr>
            <w:rFonts w:ascii="Courier" w:eastAsia="Times New Roman" w:hAnsi="Courier" w:cs="Courier New"/>
            <w:color w:val="333333"/>
            <w:sz w:val="23"/>
            <w:szCs w:val="23"/>
          </w:rPr>
          <w:t xml:space="preserve">]$ </w:t>
        </w:r>
        <w:proofErr w:type="spellStart"/>
        <w:r w:rsidRPr="00ED2CF9">
          <w:rPr>
            <w:rFonts w:ascii="Courier" w:eastAsia="Times New Roman" w:hAnsi="Courier" w:cs="Courier New"/>
            <w:color w:val="333333"/>
            <w:sz w:val="23"/>
            <w:szCs w:val="23"/>
          </w:rPr>
          <w:t>cd</w:t>
        </w:r>
        <w:proofErr w:type="spellEnd"/>
        <w:r w:rsidRPr="00ED2CF9">
          <w:rPr>
            <w:rFonts w:ascii="Courier" w:eastAsia="Times New Roman" w:hAnsi="Courier" w:cs="Courier New"/>
            <w:color w:val="333333"/>
            <w:sz w:val="23"/>
            <w:szCs w:val="23"/>
          </w:rPr>
          <w:t xml:space="preserve"> -</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48" w:author="Unknown"/>
          <w:rFonts w:ascii="Courier" w:eastAsia="Times New Roman" w:hAnsi="Courier" w:cs="Courier New"/>
          <w:color w:val="333333"/>
          <w:sz w:val="23"/>
          <w:szCs w:val="23"/>
        </w:rPr>
      </w:pPr>
      <w:ins w:id="49" w:author="Unknown">
        <w:r w:rsidRPr="00ED2CF9">
          <w:rPr>
            <w:rFonts w:ascii="Courier" w:eastAsia="Times New Roman" w:hAnsi="Courier" w:cs="Courier New"/>
            <w:color w:val="333333"/>
            <w:sz w:val="23"/>
            <w:szCs w:val="23"/>
          </w:rPr>
          <w:t>/opt/</w:t>
        </w:r>
        <w:proofErr w:type="spellStart"/>
        <w:r w:rsidRPr="00ED2CF9">
          <w:rPr>
            <w:rFonts w:ascii="Courier" w:eastAsia="Times New Roman" w:hAnsi="Courier" w:cs="Courier New"/>
            <w:color w:val="333333"/>
            <w:sz w:val="23"/>
            <w:szCs w:val="23"/>
          </w:rPr>
          <w:t>atlassian</w:t>
        </w:r>
        <w:proofErr w:type="spellEnd"/>
        <w:r w:rsidRPr="00ED2CF9">
          <w:rPr>
            <w:rFonts w:ascii="Courier" w:eastAsia="Times New Roman" w:hAnsi="Courier" w:cs="Courier New"/>
            <w:color w:val="333333"/>
            <w:sz w:val="23"/>
            <w:szCs w:val="23"/>
          </w:rPr>
          <w:t>/bamboo</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50" w:author="Unknown"/>
          <w:rFonts w:ascii="Courier" w:eastAsia="Times New Roman" w:hAnsi="Courier" w:cs="Courier New"/>
          <w:color w:val="333333"/>
          <w:sz w:val="23"/>
          <w:szCs w:val="23"/>
        </w:rPr>
      </w:pPr>
      <w:ins w:id="51" w:author="Unknown">
        <w:r w:rsidRPr="00ED2CF9">
          <w:rPr>
            <w:rFonts w:ascii="Courier" w:eastAsia="Times New Roman" w:hAnsi="Courier" w:cs="Courier New"/>
            <w:color w:val="333333"/>
            <w:sz w:val="23"/>
            <w:szCs w:val="23"/>
          </w:rPr>
          <w:t>[bamboo@server1 bamboo]$</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52" w:author="Unknown"/>
          <w:rFonts w:ascii="Courier" w:eastAsia="Times New Roman" w:hAnsi="Courier" w:cs="Courier New"/>
          <w:color w:val="333333"/>
          <w:sz w:val="23"/>
          <w:szCs w:val="23"/>
        </w:rPr>
      </w:pPr>
      <w:ins w:id="53" w:author="Unknown">
        <w:r w:rsidRPr="00ED2CF9">
          <w:rPr>
            <w:rFonts w:ascii="Courier" w:eastAsia="Times New Roman" w:hAnsi="Courier" w:cs="Courier New"/>
            <w:color w:val="333333"/>
            <w:sz w:val="23"/>
            <w:szCs w:val="23"/>
          </w:rPr>
          <w:t>[bamboo@server1 bamboo]$ tar -</w:t>
        </w:r>
        <w:proofErr w:type="spellStart"/>
        <w:r w:rsidRPr="00ED2CF9">
          <w:rPr>
            <w:rFonts w:ascii="Courier" w:eastAsia="Times New Roman" w:hAnsi="Courier" w:cs="Courier New"/>
            <w:color w:val="333333"/>
            <w:sz w:val="23"/>
            <w:szCs w:val="23"/>
          </w:rPr>
          <w:t>xvf</w:t>
        </w:r>
        <w:proofErr w:type="spellEnd"/>
        <w:r w:rsidRPr="00ED2CF9">
          <w:rPr>
            <w:rFonts w:ascii="Courier" w:eastAsia="Times New Roman" w:hAnsi="Courier" w:cs="Courier New"/>
            <w:color w:val="333333"/>
            <w:sz w:val="23"/>
            <w:szCs w:val="23"/>
          </w:rPr>
          <w:t xml:space="preserve"> /</w:t>
        </w:r>
        <w:proofErr w:type="spellStart"/>
        <w:r w:rsidRPr="00ED2CF9">
          <w:rPr>
            <w:rFonts w:ascii="Courier" w:eastAsia="Times New Roman" w:hAnsi="Courier" w:cs="Courier New"/>
            <w:color w:val="333333"/>
            <w:sz w:val="23"/>
            <w:szCs w:val="23"/>
          </w:rPr>
          <w:t>tmp</w:t>
        </w:r>
        <w:proofErr w:type="spellEnd"/>
        <w:r w:rsidRPr="00ED2CF9">
          <w:rPr>
            <w:rFonts w:ascii="Courier" w:eastAsia="Times New Roman" w:hAnsi="Courier" w:cs="Courier New"/>
            <w:color w:val="333333"/>
            <w:sz w:val="23"/>
            <w:szCs w:val="23"/>
          </w:rPr>
          <w:t>/atlassian-bamboo-5.10.3.tar.gz</w:t>
        </w:r>
      </w:ins>
    </w:p>
    <w:p w:rsidR="00ED2CF9" w:rsidRPr="00ED2CF9" w:rsidRDefault="00ED2CF9" w:rsidP="00ED2CF9">
      <w:pPr>
        <w:shd w:val="clear" w:color="auto" w:fill="FFFFFF"/>
        <w:spacing w:after="300" w:line="240" w:lineRule="auto"/>
        <w:rPr>
          <w:ins w:id="54" w:author="Unknown"/>
          <w:rFonts w:ascii="Source Sans Pro" w:eastAsia="Times New Roman" w:hAnsi="Source Sans Pro" w:cs="Times New Roman"/>
          <w:color w:val="222222"/>
          <w:sz w:val="27"/>
          <w:szCs w:val="27"/>
        </w:rPr>
      </w:pPr>
      <w:ins w:id="55" w:author="Unknown">
        <w:r w:rsidRPr="00ED2CF9">
          <w:rPr>
            <w:rFonts w:ascii="Source Sans Pro" w:eastAsia="Times New Roman" w:hAnsi="Source Sans Pro" w:cs="Times New Roman"/>
            <w:color w:val="222222"/>
            <w:sz w:val="27"/>
            <w:szCs w:val="27"/>
          </w:rPr>
          <w:t xml:space="preserve">Create a </w:t>
        </w:r>
        <w:proofErr w:type="spellStart"/>
        <w:r w:rsidRPr="00ED2CF9">
          <w:rPr>
            <w:rFonts w:ascii="Source Sans Pro" w:eastAsia="Times New Roman" w:hAnsi="Source Sans Pro" w:cs="Times New Roman"/>
            <w:color w:val="222222"/>
            <w:sz w:val="27"/>
            <w:szCs w:val="27"/>
          </w:rPr>
          <w:t>symlink</w:t>
        </w:r>
        <w:proofErr w:type="spellEnd"/>
        <w:r w:rsidRPr="00ED2CF9">
          <w:rPr>
            <w:rFonts w:ascii="Source Sans Pro" w:eastAsia="Times New Roman" w:hAnsi="Source Sans Pro" w:cs="Times New Roman"/>
            <w:color w:val="222222"/>
            <w:sz w:val="27"/>
            <w:szCs w:val="27"/>
          </w:rPr>
          <w:t xml:space="preserve"> to a directory current for the ease of managing the files.</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56" w:author="Unknown"/>
          <w:rFonts w:ascii="Courier" w:eastAsia="Times New Roman" w:hAnsi="Courier" w:cs="Courier New"/>
          <w:color w:val="333333"/>
          <w:sz w:val="23"/>
          <w:szCs w:val="23"/>
        </w:rPr>
      </w:pPr>
      <w:ins w:id="57" w:author="Unknown">
        <w:r w:rsidRPr="00ED2CF9">
          <w:rPr>
            <w:rFonts w:ascii="Courier" w:eastAsia="Times New Roman" w:hAnsi="Courier" w:cs="Courier New"/>
            <w:color w:val="333333"/>
            <w:sz w:val="23"/>
            <w:szCs w:val="23"/>
          </w:rPr>
          <w:t xml:space="preserve">[bamboo@server1 bamboo]$ </w:t>
        </w:r>
        <w:proofErr w:type="spellStart"/>
        <w:r w:rsidRPr="00ED2CF9">
          <w:rPr>
            <w:rFonts w:ascii="Courier" w:eastAsia="Times New Roman" w:hAnsi="Courier" w:cs="Courier New"/>
            <w:color w:val="333333"/>
            <w:sz w:val="23"/>
            <w:szCs w:val="23"/>
          </w:rPr>
          <w:t>ln</w:t>
        </w:r>
        <w:proofErr w:type="spellEnd"/>
        <w:r w:rsidRPr="00ED2CF9">
          <w:rPr>
            <w:rFonts w:ascii="Courier" w:eastAsia="Times New Roman" w:hAnsi="Courier" w:cs="Courier New"/>
            <w:color w:val="333333"/>
            <w:sz w:val="23"/>
            <w:szCs w:val="23"/>
          </w:rPr>
          <w:t xml:space="preserve"> -s atlassian-bamboo-5.10.3 current</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58" w:author="Unknown"/>
          <w:rFonts w:ascii="Courier" w:eastAsia="Times New Roman" w:hAnsi="Courier" w:cs="Courier New"/>
          <w:color w:val="333333"/>
          <w:sz w:val="23"/>
          <w:szCs w:val="23"/>
        </w:rPr>
      </w:pPr>
      <w:ins w:id="59" w:author="Unknown">
        <w:r w:rsidRPr="00ED2CF9">
          <w:rPr>
            <w:rFonts w:ascii="Courier" w:eastAsia="Times New Roman" w:hAnsi="Courier" w:cs="Courier New"/>
            <w:color w:val="333333"/>
            <w:sz w:val="23"/>
            <w:szCs w:val="23"/>
          </w:rPr>
          <w:t xml:space="preserve">[bamboo@server1 bamboo]$ </w:t>
        </w:r>
        <w:proofErr w:type="spellStart"/>
        <w:r w:rsidRPr="00ED2CF9">
          <w:rPr>
            <w:rFonts w:ascii="Courier" w:eastAsia="Times New Roman" w:hAnsi="Courier" w:cs="Courier New"/>
            <w:color w:val="333333"/>
            <w:sz w:val="23"/>
            <w:szCs w:val="23"/>
          </w:rPr>
          <w:t>ll</w:t>
        </w:r>
        <w:proofErr w:type="spellEnd"/>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60" w:author="Unknown"/>
          <w:rFonts w:ascii="Courier" w:eastAsia="Times New Roman" w:hAnsi="Courier" w:cs="Courier New"/>
          <w:color w:val="333333"/>
          <w:sz w:val="23"/>
          <w:szCs w:val="23"/>
        </w:rPr>
      </w:pPr>
      <w:ins w:id="61" w:author="Unknown">
        <w:r w:rsidRPr="00ED2CF9">
          <w:rPr>
            <w:rFonts w:ascii="Courier" w:eastAsia="Times New Roman" w:hAnsi="Courier" w:cs="Courier New"/>
            <w:color w:val="333333"/>
            <w:sz w:val="23"/>
            <w:szCs w:val="23"/>
          </w:rPr>
          <w:lastRenderedPageBreak/>
          <w:t>total 4</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62" w:author="Unknown"/>
          <w:rFonts w:ascii="Courier" w:eastAsia="Times New Roman" w:hAnsi="Courier" w:cs="Courier New"/>
          <w:color w:val="333333"/>
          <w:sz w:val="23"/>
          <w:szCs w:val="23"/>
        </w:rPr>
      </w:pPr>
      <w:proofErr w:type="spellStart"/>
      <w:ins w:id="63" w:author="Unknown">
        <w:r w:rsidRPr="00ED2CF9">
          <w:rPr>
            <w:rFonts w:ascii="Courier" w:eastAsia="Times New Roman" w:hAnsi="Courier" w:cs="Courier New"/>
            <w:color w:val="333333"/>
            <w:sz w:val="23"/>
            <w:szCs w:val="23"/>
          </w:rPr>
          <w:t>drwxr</w:t>
        </w:r>
        <w:proofErr w:type="spellEnd"/>
        <w:r w:rsidRPr="00ED2CF9">
          <w:rPr>
            <w:rFonts w:ascii="Courier" w:eastAsia="Times New Roman" w:hAnsi="Courier" w:cs="Courier New"/>
            <w:color w:val="333333"/>
            <w:sz w:val="23"/>
            <w:szCs w:val="23"/>
          </w:rPr>
          <w:t>-</w:t>
        </w:r>
        <w:proofErr w:type="spellStart"/>
        <w:r w:rsidRPr="00ED2CF9">
          <w:rPr>
            <w:rFonts w:ascii="Courier" w:eastAsia="Times New Roman" w:hAnsi="Courier" w:cs="Courier New"/>
            <w:color w:val="333333"/>
            <w:sz w:val="23"/>
            <w:szCs w:val="23"/>
          </w:rPr>
          <w:t>xr</w:t>
        </w:r>
        <w:proofErr w:type="spellEnd"/>
        <w:r w:rsidRPr="00ED2CF9">
          <w:rPr>
            <w:rFonts w:ascii="Courier" w:eastAsia="Times New Roman" w:hAnsi="Courier" w:cs="Courier New"/>
            <w:color w:val="333333"/>
            <w:sz w:val="23"/>
            <w:szCs w:val="23"/>
          </w:rPr>
          <w:t xml:space="preserve">-x 13 bamboo </w:t>
        </w:r>
        <w:proofErr w:type="spellStart"/>
        <w:r w:rsidRPr="00ED2CF9">
          <w:rPr>
            <w:rFonts w:ascii="Courier" w:eastAsia="Times New Roman" w:hAnsi="Courier" w:cs="Courier New"/>
            <w:color w:val="333333"/>
            <w:sz w:val="23"/>
            <w:szCs w:val="23"/>
          </w:rPr>
          <w:t>bamboo</w:t>
        </w:r>
        <w:proofErr w:type="spellEnd"/>
        <w:r w:rsidRPr="00ED2CF9">
          <w:rPr>
            <w:rFonts w:ascii="Courier" w:eastAsia="Times New Roman" w:hAnsi="Courier" w:cs="Courier New"/>
            <w:color w:val="333333"/>
            <w:sz w:val="23"/>
            <w:szCs w:val="23"/>
          </w:rPr>
          <w:t xml:space="preserve"> 4096 Mar 14 14:47 atlassian-bamboo-5.10.3</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64" w:author="Unknown"/>
          <w:rFonts w:ascii="Courier" w:eastAsia="Times New Roman" w:hAnsi="Courier" w:cs="Courier New"/>
          <w:color w:val="333333"/>
          <w:sz w:val="23"/>
          <w:szCs w:val="23"/>
        </w:rPr>
      </w:pPr>
      <w:proofErr w:type="spellStart"/>
      <w:ins w:id="65" w:author="Unknown">
        <w:r w:rsidRPr="00ED2CF9">
          <w:rPr>
            <w:rFonts w:ascii="Courier" w:eastAsia="Times New Roman" w:hAnsi="Courier" w:cs="Courier New"/>
            <w:color w:val="333333"/>
            <w:sz w:val="23"/>
            <w:szCs w:val="23"/>
          </w:rPr>
          <w:t>lrwxrwxrwx</w:t>
        </w:r>
        <w:proofErr w:type="spellEnd"/>
        <w:r w:rsidRPr="00ED2CF9">
          <w:rPr>
            <w:rFonts w:ascii="Courier" w:eastAsia="Times New Roman" w:hAnsi="Courier" w:cs="Courier New"/>
            <w:color w:val="333333"/>
            <w:sz w:val="23"/>
            <w:szCs w:val="23"/>
          </w:rPr>
          <w:t xml:space="preserve"> 1 bamboo </w:t>
        </w:r>
        <w:proofErr w:type="spellStart"/>
        <w:r w:rsidRPr="00ED2CF9">
          <w:rPr>
            <w:rFonts w:ascii="Courier" w:eastAsia="Times New Roman" w:hAnsi="Courier" w:cs="Courier New"/>
            <w:color w:val="333333"/>
            <w:sz w:val="23"/>
            <w:szCs w:val="23"/>
          </w:rPr>
          <w:t>bamboo</w:t>
        </w:r>
        <w:proofErr w:type="spellEnd"/>
        <w:r w:rsidRPr="00ED2CF9">
          <w:rPr>
            <w:rFonts w:ascii="Courier" w:eastAsia="Times New Roman" w:hAnsi="Courier" w:cs="Courier New"/>
            <w:color w:val="333333"/>
            <w:sz w:val="23"/>
            <w:szCs w:val="23"/>
          </w:rPr>
          <w:t xml:space="preserve"> 23 Apr 26 05:30 current -&gt; atlassian-bamboo-5.10.3</w:t>
        </w:r>
      </w:ins>
    </w:p>
    <w:p w:rsidR="00ED2CF9" w:rsidRPr="00ED2CF9" w:rsidRDefault="00ED2CF9" w:rsidP="00ED2CF9">
      <w:pPr>
        <w:shd w:val="clear" w:color="auto" w:fill="FFFFFF"/>
        <w:spacing w:after="300" w:line="240" w:lineRule="auto"/>
        <w:rPr>
          <w:ins w:id="66" w:author="Unknown"/>
          <w:rFonts w:ascii="Source Sans Pro" w:eastAsia="Times New Roman" w:hAnsi="Source Sans Pro" w:cs="Times New Roman"/>
          <w:color w:val="222222"/>
          <w:sz w:val="27"/>
          <w:szCs w:val="27"/>
        </w:rPr>
      </w:pPr>
      <w:ins w:id="67" w:author="Unknown">
        <w:r w:rsidRPr="00ED2CF9">
          <w:rPr>
            <w:rFonts w:ascii="Source Sans Pro" w:eastAsia="Times New Roman" w:hAnsi="Source Sans Pro" w:cs="Times New Roman"/>
            <w:color w:val="222222"/>
            <w:sz w:val="27"/>
            <w:szCs w:val="27"/>
          </w:rPr>
          <w:t>Now create and modify the application-data folder location in the Bamboo configuration files.</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68" w:author="Unknown"/>
          <w:rFonts w:ascii="Courier" w:eastAsia="Times New Roman" w:hAnsi="Courier" w:cs="Courier New"/>
          <w:color w:val="333333"/>
          <w:sz w:val="23"/>
          <w:szCs w:val="23"/>
        </w:rPr>
      </w:pPr>
      <w:ins w:id="69" w:author="Unknown">
        <w:r w:rsidRPr="00ED2CF9">
          <w:rPr>
            <w:rFonts w:ascii="Courier" w:eastAsia="Times New Roman" w:hAnsi="Courier" w:cs="Courier New"/>
            <w:color w:val="333333"/>
            <w:sz w:val="23"/>
            <w:szCs w:val="23"/>
          </w:rPr>
          <w:t xml:space="preserve">[root@server1 bamboo]# </w:t>
        </w:r>
        <w:proofErr w:type="spellStart"/>
        <w:r w:rsidRPr="00ED2CF9">
          <w:rPr>
            <w:rFonts w:ascii="Courier" w:eastAsia="Times New Roman" w:hAnsi="Courier" w:cs="Courier New"/>
            <w:color w:val="333333"/>
            <w:sz w:val="23"/>
            <w:szCs w:val="23"/>
          </w:rPr>
          <w:t>mkdir</w:t>
        </w:r>
        <w:proofErr w:type="spellEnd"/>
        <w:r w:rsidRPr="00ED2CF9">
          <w:rPr>
            <w:rFonts w:ascii="Courier" w:eastAsia="Times New Roman" w:hAnsi="Courier" w:cs="Courier New"/>
            <w:color w:val="333333"/>
            <w:sz w:val="23"/>
            <w:szCs w:val="23"/>
          </w:rPr>
          <w:t xml:space="preserve"> -p /</w:t>
        </w:r>
        <w:proofErr w:type="spellStart"/>
        <w:r w:rsidRPr="00ED2CF9">
          <w:rPr>
            <w:rFonts w:ascii="Courier" w:eastAsia="Times New Roman" w:hAnsi="Courier" w:cs="Courier New"/>
            <w:color w:val="333333"/>
            <w:sz w:val="23"/>
            <w:szCs w:val="23"/>
          </w:rPr>
          <w:t>var</w:t>
        </w:r>
        <w:proofErr w:type="spellEnd"/>
        <w:r w:rsidRPr="00ED2CF9">
          <w:rPr>
            <w:rFonts w:ascii="Courier" w:eastAsia="Times New Roman" w:hAnsi="Courier" w:cs="Courier New"/>
            <w:color w:val="333333"/>
            <w:sz w:val="23"/>
            <w:szCs w:val="23"/>
          </w:rPr>
          <w:t>/</w:t>
        </w:r>
        <w:proofErr w:type="spellStart"/>
        <w:r w:rsidRPr="00ED2CF9">
          <w:rPr>
            <w:rFonts w:ascii="Courier" w:eastAsia="Times New Roman" w:hAnsi="Courier" w:cs="Courier New"/>
            <w:color w:val="333333"/>
            <w:sz w:val="23"/>
            <w:szCs w:val="23"/>
          </w:rPr>
          <w:t>atlassian</w:t>
        </w:r>
        <w:proofErr w:type="spellEnd"/>
        <w:r w:rsidRPr="00ED2CF9">
          <w:rPr>
            <w:rFonts w:ascii="Courier" w:eastAsia="Times New Roman" w:hAnsi="Courier" w:cs="Courier New"/>
            <w:color w:val="333333"/>
            <w:sz w:val="23"/>
            <w:szCs w:val="23"/>
          </w:rPr>
          <w:t>/application/bamboo</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70" w:author="Unknown"/>
          <w:rFonts w:ascii="Courier" w:eastAsia="Times New Roman" w:hAnsi="Courier" w:cs="Courier New"/>
          <w:color w:val="333333"/>
          <w:sz w:val="23"/>
          <w:szCs w:val="23"/>
        </w:rPr>
      </w:pPr>
      <w:ins w:id="71" w:author="Unknown">
        <w:r w:rsidRPr="00ED2CF9">
          <w:rPr>
            <w:rFonts w:ascii="Courier" w:eastAsia="Times New Roman" w:hAnsi="Courier" w:cs="Courier New"/>
            <w:color w:val="333333"/>
            <w:sz w:val="23"/>
            <w:szCs w:val="23"/>
          </w:rPr>
          <w:t xml:space="preserve">[root@server1 </w:t>
        </w:r>
        <w:proofErr w:type="spellStart"/>
        <w:r w:rsidRPr="00ED2CF9">
          <w:rPr>
            <w:rFonts w:ascii="Courier" w:eastAsia="Times New Roman" w:hAnsi="Courier" w:cs="Courier New"/>
            <w:color w:val="333333"/>
            <w:sz w:val="23"/>
            <w:szCs w:val="23"/>
          </w:rPr>
          <w:t>var</w:t>
        </w:r>
        <w:proofErr w:type="spellEnd"/>
        <w:r w:rsidRPr="00ED2CF9">
          <w:rPr>
            <w:rFonts w:ascii="Courier" w:eastAsia="Times New Roman" w:hAnsi="Courier" w:cs="Courier New"/>
            <w:color w:val="333333"/>
            <w:sz w:val="23"/>
            <w:szCs w:val="23"/>
          </w:rPr>
          <w:t xml:space="preserve">]# </w:t>
        </w:r>
        <w:proofErr w:type="spellStart"/>
        <w:r w:rsidRPr="00ED2CF9">
          <w:rPr>
            <w:rFonts w:ascii="Courier" w:eastAsia="Times New Roman" w:hAnsi="Courier" w:cs="Courier New"/>
            <w:color w:val="333333"/>
            <w:sz w:val="23"/>
            <w:szCs w:val="23"/>
          </w:rPr>
          <w:t>chown</w:t>
        </w:r>
        <w:proofErr w:type="spellEnd"/>
        <w:r w:rsidRPr="00ED2CF9">
          <w:rPr>
            <w:rFonts w:ascii="Courier" w:eastAsia="Times New Roman" w:hAnsi="Courier" w:cs="Courier New"/>
            <w:color w:val="333333"/>
            <w:sz w:val="23"/>
            <w:szCs w:val="23"/>
          </w:rPr>
          <w:t xml:space="preserve"> bamboo: /</w:t>
        </w:r>
        <w:proofErr w:type="spellStart"/>
        <w:r w:rsidRPr="00ED2CF9">
          <w:rPr>
            <w:rFonts w:ascii="Courier" w:eastAsia="Times New Roman" w:hAnsi="Courier" w:cs="Courier New"/>
            <w:color w:val="333333"/>
            <w:sz w:val="23"/>
            <w:szCs w:val="23"/>
          </w:rPr>
          <w:t>var</w:t>
        </w:r>
        <w:proofErr w:type="spellEnd"/>
        <w:r w:rsidRPr="00ED2CF9">
          <w:rPr>
            <w:rFonts w:ascii="Courier" w:eastAsia="Times New Roman" w:hAnsi="Courier" w:cs="Courier New"/>
            <w:color w:val="333333"/>
            <w:sz w:val="23"/>
            <w:szCs w:val="23"/>
          </w:rPr>
          <w:t>/</w:t>
        </w:r>
        <w:proofErr w:type="spellStart"/>
        <w:r w:rsidRPr="00ED2CF9">
          <w:rPr>
            <w:rFonts w:ascii="Courier" w:eastAsia="Times New Roman" w:hAnsi="Courier" w:cs="Courier New"/>
            <w:color w:val="333333"/>
            <w:sz w:val="23"/>
            <w:szCs w:val="23"/>
          </w:rPr>
          <w:t>atlassian</w:t>
        </w:r>
        <w:proofErr w:type="spellEnd"/>
        <w:r w:rsidRPr="00ED2CF9">
          <w:rPr>
            <w:rFonts w:ascii="Courier" w:eastAsia="Times New Roman" w:hAnsi="Courier" w:cs="Courier New"/>
            <w:color w:val="333333"/>
            <w:sz w:val="23"/>
            <w:szCs w:val="23"/>
          </w:rPr>
          <w:t>/application/bamboo/</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72" w:author="Unknown"/>
          <w:rFonts w:ascii="Courier" w:eastAsia="Times New Roman" w:hAnsi="Courier" w:cs="Courier New"/>
          <w:color w:val="333333"/>
          <w:sz w:val="23"/>
          <w:szCs w:val="23"/>
        </w:rPr>
      </w:pPr>
      <w:ins w:id="73" w:author="Unknown">
        <w:r w:rsidRPr="00ED2CF9">
          <w:rPr>
            <w:rFonts w:ascii="Courier" w:eastAsia="Times New Roman" w:hAnsi="Courier" w:cs="Courier New"/>
            <w:color w:val="333333"/>
            <w:sz w:val="23"/>
            <w:szCs w:val="23"/>
          </w:rPr>
          <w:t>[bamboo@server1 bamboo]$ cat current/</w:t>
        </w:r>
        <w:proofErr w:type="spellStart"/>
        <w:r w:rsidRPr="00ED2CF9">
          <w:rPr>
            <w:rFonts w:ascii="Courier" w:eastAsia="Times New Roman" w:hAnsi="Courier" w:cs="Courier New"/>
            <w:color w:val="333333"/>
            <w:sz w:val="23"/>
            <w:szCs w:val="23"/>
          </w:rPr>
          <w:t>atlassian</w:t>
        </w:r>
        <w:proofErr w:type="spellEnd"/>
        <w:r w:rsidRPr="00ED2CF9">
          <w:rPr>
            <w:rFonts w:ascii="Courier" w:eastAsia="Times New Roman" w:hAnsi="Courier" w:cs="Courier New"/>
            <w:color w:val="333333"/>
            <w:sz w:val="23"/>
            <w:szCs w:val="23"/>
          </w:rPr>
          <w:t>-bamboo/WEB-INF/classes/bamboo-</w:t>
        </w:r>
        <w:proofErr w:type="spellStart"/>
        <w:r w:rsidRPr="00ED2CF9">
          <w:rPr>
            <w:rFonts w:ascii="Courier" w:eastAsia="Times New Roman" w:hAnsi="Courier" w:cs="Courier New"/>
            <w:color w:val="333333"/>
            <w:sz w:val="23"/>
            <w:szCs w:val="23"/>
          </w:rPr>
          <w:t>init.properties</w:t>
        </w:r>
        <w:proofErr w:type="spellEnd"/>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74" w:author="Unknown"/>
          <w:rFonts w:ascii="Courier" w:eastAsia="Times New Roman" w:hAnsi="Courier" w:cs="Courier New"/>
          <w:color w:val="333333"/>
          <w:sz w:val="23"/>
          <w:szCs w:val="23"/>
        </w:rPr>
      </w:pPr>
      <w:ins w:id="75" w:author="Unknown">
        <w:r w:rsidRPr="00ED2CF9">
          <w:rPr>
            <w:rFonts w:ascii="Courier" w:eastAsia="Times New Roman" w:hAnsi="Courier" w:cs="Courier New"/>
            <w:color w:val="333333"/>
            <w:sz w:val="23"/>
            <w:szCs w:val="23"/>
          </w:rPr>
          <w:t xml:space="preserve">## You can specify your </w:t>
        </w:r>
        <w:proofErr w:type="spellStart"/>
        <w:r w:rsidRPr="00ED2CF9">
          <w:rPr>
            <w:rFonts w:ascii="Courier" w:eastAsia="Times New Roman" w:hAnsi="Courier" w:cs="Courier New"/>
            <w:color w:val="333333"/>
            <w:sz w:val="23"/>
            <w:szCs w:val="23"/>
          </w:rPr>
          <w:t>bamboo.home</w:t>
        </w:r>
        <w:proofErr w:type="spellEnd"/>
        <w:r w:rsidRPr="00ED2CF9">
          <w:rPr>
            <w:rFonts w:ascii="Courier" w:eastAsia="Times New Roman" w:hAnsi="Courier" w:cs="Courier New"/>
            <w:color w:val="333333"/>
            <w:sz w:val="23"/>
            <w:szCs w:val="23"/>
          </w:rPr>
          <w:t xml:space="preserve"> property here or in your system environment variables.</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76" w:author="Unknown"/>
          <w:rFonts w:ascii="Courier" w:eastAsia="Times New Roman" w:hAnsi="Courier" w:cs="Courier New"/>
          <w:color w:val="333333"/>
          <w:sz w:val="23"/>
          <w:szCs w:val="23"/>
        </w:rPr>
      </w:pPr>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77" w:author="Unknown"/>
          <w:rFonts w:ascii="Courier" w:eastAsia="Times New Roman" w:hAnsi="Courier" w:cs="Courier New"/>
          <w:color w:val="333333"/>
          <w:sz w:val="23"/>
          <w:szCs w:val="23"/>
        </w:rPr>
      </w:pPr>
      <w:ins w:id="78" w:author="Unknown">
        <w:r w:rsidRPr="00ED2CF9">
          <w:rPr>
            <w:rFonts w:ascii="Courier" w:eastAsia="Times New Roman" w:hAnsi="Courier" w:cs="Courier New"/>
            <w:color w:val="333333"/>
            <w:sz w:val="23"/>
            <w:szCs w:val="23"/>
          </w:rPr>
          <w:t>#</w:t>
        </w:r>
        <w:proofErr w:type="spellStart"/>
        <w:r w:rsidRPr="00ED2CF9">
          <w:rPr>
            <w:rFonts w:ascii="Courier" w:eastAsia="Times New Roman" w:hAnsi="Courier" w:cs="Courier New"/>
            <w:color w:val="333333"/>
            <w:sz w:val="23"/>
            <w:szCs w:val="23"/>
          </w:rPr>
          <w:t>bamboo.home</w:t>
        </w:r>
        <w:proofErr w:type="spellEnd"/>
        <w:r w:rsidRPr="00ED2CF9">
          <w:rPr>
            <w:rFonts w:ascii="Courier" w:eastAsia="Times New Roman" w:hAnsi="Courier" w:cs="Courier New"/>
            <w:color w:val="333333"/>
            <w:sz w:val="23"/>
            <w:szCs w:val="23"/>
          </w:rPr>
          <w:t>=C:/bamboo/bamboo-home</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79" w:author="Unknown"/>
          <w:rFonts w:ascii="Courier" w:eastAsia="Times New Roman" w:hAnsi="Courier" w:cs="Courier New"/>
          <w:color w:val="333333"/>
          <w:sz w:val="23"/>
          <w:szCs w:val="23"/>
        </w:rPr>
      </w:pPr>
      <w:proofErr w:type="spellStart"/>
      <w:ins w:id="80" w:author="Unknown">
        <w:r w:rsidRPr="00ED2CF9">
          <w:rPr>
            <w:rFonts w:ascii="Courier" w:eastAsia="Times New Roman" w:hAnsi="Courier" w:cs="Courier New"/>
            <w:color w:val="333333"/>
            <w:sz w:val="23"/>
            <w:szCs w:val="23"/>
          </w:rPr>
          <w:t>bamboo.home</w:t>
        </w:r>
        <w:proofErr w:type="spellEnd"/>
        <w:r w:rsidRPr="00ED2CF9">
          <w:rPr>
            <w:rFonts w:ascii="Courier" w:eastAsia="Times New Roman" w:hAnsi="Courier" w:cs="Courier New"/>
            <w:color w:val="333333"/>
            <w:sz w:val="23"/>
            <w:szCs w:val="23"/>
          </w:rPr>
          <w:t>=/</w:t>
        </w:r>
        <w:proofErr w:type="spellStart"/>
        <w:r w:rsidRPr="00ED2CF9">
          <w:rPr>
            <w:rFonts w:ascii="Courier" w:eastAsia="Times New Roman" w:hAnsi="Courier" w:cs="Courier New"/>
            <w:color w:val="333333"/>
            <w:sz w:val="23"/>
            <w:szCs w:val="23"/>
          </w:rPr>
          <w:t>var</w:t>
        </w:r>
        <w:proofErr w:type="spellEnd"/>
        <w:r w:rsidRPr="00ED2CF9">
          <w:rPr>
            <w:rFonts w:ascii="Courier" w:eastAsia="Times New Roman" w:hAnsi="Courier" w:cs="Courier New"/>
            <w:color w:val="333333"/>
            <w:sz w:val="23"/>
            <w:szCs w:val="23"/>
          </w:rPr>
          <w:t>/</w:t>
        </w:r>
        <w:proofErr w:type="spellStart"/>
        <w:r w:rsidRPr="00ED2CF9">
          <w:rPr>
            <w:rFonts w:ascii="Courier" w:eastAsia="Times New Roman" w:hAnsi="Courier" w:cs="Courier New"/>
            <w:color w:val="333333"/>
            <w:sz w:val="23"/>
            <w:szCs w:val="23"/>
          </w:rPr>
          <w:t>atlassian</w:t>
        </w:r>
        <w:proofErr w:type="spellEnd"/>
        <w:r w:rsidRPr="00ED2CF9">
          <w:rPr>
            <w:rFonts w:ascii="Courier" w:eastAsia="Times New Roman" w:hAnsi="Courier" w:cs="Courier New"/>
            <w:color w:val="333333"/>
            <w:sz w:val="23"/>
            <w:szCs w:val="23"/>
          </w:rPr>
          <w:t>/application/bamboo</w:t>
        </w:r>
      </w:ins>
    </w:p>
    <w:p w:rsidR="00ED2CF9" w:rsidRPr="00ED2CF9" w:rsidRDefault="00ED2CF9" w:rsidP="00ED2CF9">
      <w:pPr>
        <w:shd w:val="clear" w:color="auto" w:fill="FFFFFF"/>
        <w:spacing w:after="300" w:line="240" w:lineRule="auto"/>
        <w:rPr>
          <w:ins w:id="81" w:author="Unknown"/>
          <w:rFonts w:ascii="Source Sans Pro" w:eastAsia="Times New Roman" w:hAnsi="Source Sans Pro" w:cs="Times New Roman"/>
          <w:color w:val="222222"/>
          <w:sz w:val="27"/>
          <w:szCs w:val="27"/>
        </w:rPr>
      </w:pPr>
      <w:ins w:id="82" w:author="Unknown">
        <w:r w:rsidRPr="00ED2CF9">
          <w:rPr>
            <w:rFonts w:ascii="Source Sans Pro" w:eastAsia="Times New Roman" w:hAnsi="Source Sans Pro" w:cs="Times New Roman"/>
            <w:color w:val="222222"/>
            <w:sz w:val="27"/>
            <w:szCs w:val="27"/>
          </w:rPr>
          <w:t>It is recommended to keep different folder locations for the installation and storage of this application.</w:t>
        </w:r>
      </w:ins>
    </w:p>
    <w:p w:rsidR="00ED2CF9" w:rsidRPr="00ED2CF9" w:rsidRDefault="00ED2CF9" w:rsidP="00ED2CF9">
      <w:pPr>
        <w:shd w:val="clear" w:color="auto" w:fill="FFFFFF"/>
        <w:spacing w:before="100" w:beforeAutospacing="1" w:after="100" w:afterAutospacing="1" w:line="240" w:lineRule="auto"/>
        <w:outlineLvl w:val="1"/>
        <w:rPr>
          <w:ins w:id="83" w:author="Unknown"/>
          <w:rFonts w:ascii="PT Serif" w:eastAsia="Times New Roman" w:hAnsi="PT Serif" w:cs="Times New Roman"/>
          <w:b/>
          <w:bCs/>
          <w:color w:val="333333"/>
          <w:sz w:val="45"/>
          <w:szCs w:val="45"/>
        </w:rPr>
      </w:pPr>
      <w:ins w:id="84" w:author="Unknown">
        <w:r w:rsidRPr="00ED2CF9">
          <w:rPr>
            <w:rFonts w:ascii="PT Serif" w:eastAsia="Times New Roman" w:hAnsi="PT Serif" w:cs="Times New Roman"/>
            <w:b/>
            <w:bCs/>
            <w:color w:val="333333"/>
            <w:sz w:val="45"/>
            <w:szCs w:val="45"/>
          </w:rPr>
          <w:t>4. Start Bamboo</w:t>
        </w:r>
      </w:ins>
    </w:p>
    <w:p w:rsidR="00ED2CF9" w:rsidRPr="00ED2CF9" w:rsidRDefault="00ED2CF9" w:rsidP="00ED2CF9">
      <w:pPr>
        <w:shd w:val="clear" w:color="auto" w:fill="FFFFFF"/>
        <w:spacing w:after="300" w:line="240" w:lineRule="auto"/>
        <w:rPr>
          <w:ins w:id="85" w:author="Unknown"/>
          <w:rFonts w:ascii="Source Sans Pro" w:eastAsia="Times New Roman" w:hAnsi="Source Sans Pro" w:cs="Times New Roman"/>
          <w:color w:val="222222"/>
          <w:sz w:val="27"/>
          <w:szCs w:val="27"/>
        </w:rPr>
      </w:pPr>
      <w:ins w:id="86" w:author="Unknown">
        <w:r w:rsidRPr="00ED2CF9">
          <w:rPr>
            <w:rFonts w:ascii="Source Sans Pro" w:eastAsia="Times New Roman" w:hAnsi="Source Sans Pro" w:cs="Times New Roman"/>
            <w:color w:val="222222"/>
            <w:sz w:val="27"/>
            <w:szCs w:val="27"/>
          </w:rPr>
          <w:t>Now you switch to the bamboo user and move to your installation folder. Run the startup script from the installation folder.</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87" w:author="Unknown"/>
          <w:rFonts w:ascii="Courier" w:eastAsia="Times New Roman" w:hAnsi="Courier" w:cs="Courier New"/>
          <w:color w:val="333333"/>
          <w:sz w:val="23"/>
          <w:szCs w:val="23"/>
        </w:rPr>
      </w:pPr>
      <w:ins w:id="88" w:author="Unknown">
        <w:r w:rsidRPr="00ED2CF9">
          <w:rPr>
            <w:rFonts w:ascii="Courier" w:eastAsia="Times New Roman" w:hAnsi="Courier" w:cs="Courier New"/>
            <w:color w:val="333333"/>
            <w:sz w:val="23"/>
            <w:szCs w:val="23"/>
          </w:rPr>
          <w:t xml:space="preserve">bamboo@server1 current]$ </w:t>
        </w:r>
        <w:proofErr w:type="spellStart"/>
        <w:r w:rsidRPr="00ED2CF9">
          <w:rPr>
            <w:rFonts w:ascii="Courier" w:eastAsia="Times New Roman" w:hAnsi="Courier" w:cs="Courier New"/>
            <w:color w:val="333333"/>
            <w:sz w:val="23"/>
            <w:szCs w:val="23"/>
          </w:rPr>
          <w:t>pwd</w:t>
        </w:r>
        <w:proofErr w:type="spellEnd"/>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89" w:author="Unknown"/>
          <w:rFonts w:ascii="Courier" w:eastAsia="Times New Roman" w:hAnsi="Courier" w:cs="Courier New"/>
          <w:color w:val="333333"/>
          <w:sz w:val="23"/>
          <w:szCs w:val="23"/>
        </w:rPr>
      </w:pPr>
      <w:ins w:id="90" w:author="Unknown">
        <w:r w:rsidRPr="00ED2CF9">
          <w:rPr>
            <w:rFonts w:ascii="Courier" w:eastAsia="Times New Roman" w:hAnsi="Courier" w:cs="Courier New"/>
            <w:color w:val="333333"/>
            <w:sz w:val="23"/>
            <w:szCs w:val="23"/>
          </w:rPr>
          <w:t>/opt/</w:t>
        </w:r>
        <w:proofErr w:type="spellStart"/>
        <w:r w:rsidRPr="00ED2CF9">
          <w:rPr>
            <w:rFonts w:ascii="Courier" w:eastAsia="Times New Roman" w:hAnsi="Courier" w:cs="Courier New"/>
            <w:color w:val="333333"/>
            <w:sz w:val="23"/>
            <w:szCs w:val="23"/>
          </w:rPr>
          <w:t>atlassian</w:t>
        </w:r>
        <w:proofErr w:type="spellEnd"/>
        <w:r w:rsidRPr="00ED2CF9">
          <w:rPr>
            <w:rFonts w:ascii="Courier" w:eastAsia="Times New Roman" w:hAnsi="Courier" w:cs="Courier New"/>
            <w:color w:val="333333"/>
            <w:sz w:val="23"/>
            <w:szCs w:val="23"/>
          </w:rPr>
          <w:t>/bamboo/current</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91" w:author="Unknown"/>
          <w:rFonts w:ascii="Courier" w:eastAsia="Times New Roman" w:hAnsi="Courier" w:cs="Courier New"/>
          <w:color w:val="333333"/>
          <w:sz w:val="23"/>
          <w:szCs w:val="23"/>
        </w:rPr>
      </w:pPr>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92" w:author="Unknown"/>
          <w:rFonts w:ascii="Courier" w:eastAsia="Times New Roman" w:hAnsi="Courier" w:cs="Courier New"/>
          <w:color w:val="333333"/>
          <w:sz w:val="23"/>
          <w:szCs w:val="23"/>
        </w:rPr>
      </w:pPr>
      <w:ins w:id="93" w:author="Unknown">
        <w:r w:rsidRPr="00ED2CF9">
          <w:rPr>
            <w:rFonts w:ascii="Courier" w:eastAsia="Times New Roman" w:hAnsi="Courier" w:cs="Courier New"/>
            <w:color w:val="333333"/>
            <w:sz w:val="23"/>
            <w:szCs w:val="23"/>
          </w:rPr>
          <w:t>[bamboo@server1 current]$ bin/start-bamboo.sh</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94" w:author="Unknown"/>
          <w:rFonts w:ascii="Courier" w:eastAsia="Times New Roman" w:hAnsi="Courier" w:cs="Courier New"/>
          <w:color w:val="333333"/>
          <w:sz w:val="23"/>
          <w:szCs w:val="23"/>
        </w:rPr>
      </w:pPr>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95" w:author="Unknown"/>
          <w:rFonts w:ascii="Courier" w:eastAsia="Times New Roman" w:hAnsi="Courier" w:cs="Courier New"/>
          <w:color w:val="333333"/>
          <w:sz w:val="23"/>
          <w:szCs w:val="23"/>
        </w:rPr>
      </w:pPr>
      <w:ins w:id="96" w:author="Unknown">
        <w:r w:rsidRPr="00ED2CF9">
          <w:rPr>
            <w:rFonts w:ascii="Courier" w:eastAsia="Times New Roman" w:hAnsi="Courier" w:cs="Courier New"/>
            <w:b/>
            <w:bCs/>
            <w:color w:val="333333"/>
            <w:sz w:val="23"/>
          </w:rPr>
          <w:t>To run Bamboo in the foreground, start the server with start-bamboo.sh -</w:t>
        </w:r>
        <w:proofErr w:type="spellStart"/>
        <w:r w:rsidRPr="00ED2CF9">
          <w:rPr>
            <w:rFonts w:ascii="Courier" w:eastAsia="Times New Roman" w:hAnsi="Courier" w:cs="Courier New"/>
            <w:b/>
            <w:bCs/>
            <w:color w:val="333333"/>
            <w:sz w:val="23"/>
          </w:rPr>
          <w:t>fg</w:t>
        </w:r>
        <w:proofErr w:type="spellEnd"/>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97" w:author="Unknown"/>
          <w:rFonts w:ascii="Courier" w:eastAsia="Times New Roman" w:hAnsi="Courier" w:cs="Courier New"/>
          <w:color w:val="333333"/>
          <w:sz w:val="23"/>
          <w:szCs w:val="23"/>
        </w:rPr>
      </w:pPr>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98" w:author="Unknown"/>
          <w:rFonts w:ascii="Courier" w:eastAsia="Times New Roman" w:hAnsi="Courier" w:cs="Courier New"/>
          <w:color w:val="333333"/>
          <w:sz w:val="23"/>
          <w:szCs w:val="23"/>
        </w:rPr>
      </w:pPr>
      <w:ins w:id="99" w:author="Unknown">
        <w:r w:rsidRPr="00ED2CF9">
          <w:rPr>
            <w:rFonts w:ascii="Courier" w:eastAsia="Times New Roman" w:hAnsi="Courier" w:cs="Courier New"/>
            <w:b/>
            <w:bCs/>
            <w:color w:val="333333"/>
            <w:sz w:val="23"/>
          </w:rPr>
          <w:t>Server startup logs are located in /home/bamboo/current/logs/</w:t>
        </w:r>
        <w:proofErr w:type="spellStart"/>
        <w:r w:rsidRPr="00ED2CF9">
          <w:rPr>
            <w:rFonts w:ascii="Courier" w:eastAsia="Times New Roman" w:hAnsi="Courier" w:cs="Courier New"/>
            <w:b/>
            <w:bCs/>
            <w:color w:val="333333"/>
            <w:sz w:val="23"/>
          </w:rPr>
          <w:t>catalina.out</w:t>
        </w:r>
        <w:proofErr w:type="spellEnd"/>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100" w:author="Unknown"/>
          <w:rFonts w:ascii="Courier" w:eastAsia="Times New Roman" w:hAnsi="Courier" w:cs="Courier New"/>
          <w:color w:val="333333"/>
          <w:sz w:val="23"/>
          <w:szCs w:val="23"/>
        </w:rPr>
      </w:pPr>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101" w:author="Unknown"/>
          <w:rFonts w:ascii="Courier" w:eastAsia="Times New Roman" w:hAnsi="Courier" w:cs="Courier New"/>
          <w:color w:val="333333"/>
          <w:sz w:val="23"/>
          <w:szCs w:val="23"/>
        </w:rPr>
      </w:pPr>
      <w:ins w:id="102" w:author="Unknown">
        <w:r w:rsidRPr="00ED2CF9">
          <w:rPr>
            <w:rFonts w:ascii="Courier" w:eastAsia="Times New Roman" w:hAnsi="Courier" w:cs="Courier New"/>
            <w:b/>
            <w:bCs/>
            <w:color w:val="333333"/>
            <w:sz w:val="23"/>
          </w:rPr>
          <w:t>Bamboo Server Edition</w:t>
        </w:r>
      </w:ins>
    </w:p>
    <w:p w:rsidR="00ED2CF9" w:rsidRPr="00ED2CF9" w:rsidRDefault="00ED2CF9" w:rsidP="00ED2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ins w:id="103" w:author="Unknown"/>
          <w:rFonts w:ascii="Courier" w:eastAsia="Times New Roman" w:hAnsi="Courier" w:cs="Courier New"/>
          <w:color w:val="333333"/>
          <w:sz w:val="23"/>
          <w:szCs w:val="23"/>
        </w:rPr>
      </w:pPr>
      <w:ins w:id="104" w:author="Unknown">
        <w:r w:rsidRPr="00ED2CF9">
          <w:rPr>
            <w:rFonts w:ascii="Courier" w:eastAsia="Times New Roman" w:hAnsi="Courier" w:cs="Courier New"/>
            <w:b/>
            <w:bCs/>
            <w:color w:val="333333"/>
            <w:sz w:val="23"/>
          </w:rPr>
          <w:t xml:space="preserve"> Version : 5.10.3</w:t>
        </w:r>
      </w:ins>
    </w:p>
    <w:p w:rsidR="00FC5AEC" w:rsidRDefault="00FC5AEC"/>
    <w:sectPr w:rsidR="00FC5AEC" w:rsidSect="00FC5A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PT Serif">
    <w:altName w:val="Times New Roman"/>
    <w:panose1 w:val="00000000000000000000"/>
    <w:charset w:val="00"/>
    <w:family w:val="roman"/>
    <w:notTrueType/>
    <w:pitch w:val="default"/>
    <w:sig w:usb0="00000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24990"/>
    <w:multiLevelType w:val="multilevel"/>
    <w:tmpl w:val="2BCC7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F63847"/>
    <w:multiLevelType w:val="multilevel"/>
    <w:tmpl w:val="7BC82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D2CF9"/>
    <w:rsid w:val="00ED2CF9"/>
    <w:rsid w:val="00FC5A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AEC"/>
  </w:style>
  <w:style w:type="paragraph" w:styleId="Heading2">
    <w:name w:val="heading 2"/>
    <w:basedOn w:val="Normal"/>
    <w:link w:val="Heading2Char"/>
    <w:uiPriority w:val="9"/>
    <w:qFormat/>
    <w:rsid w:val="00ED2C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2C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2C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2C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2CF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D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2CF9"/>
    <w:rPr>
      <w:rFonts w:ascii="Courier New" w:eastAsia="Times New Roman" w:hAnsi="Courier New" w:cs="Courier New"/>
      <w:sz w:val="20"/>
      <w:szCs w:val="20"/>
    </w:rPr>
  </w:style>
  <w:style w:type="character" w:styleId="Strong">
    <w:name w:val="Strong"/>
    <w:basedOn w:val="DefaultParagraphFont"/>
    <w:uiPriority w:val="22"/>
    <w:qFormat/>
    <w:rsid w:val="00ED2CF9"/>
    <w:rPr>
      <w:b/>
      <w:bCs/>
    </w:rPr>
  </w:style>
</w:styles>
</file>

<file path=word/webSettings.xml><?xml version="1.0" encoding="utf-8"?>
<w:webSettings xmlns:r="http://schemas.openxmlformats.org/officeDocument/2006/relationships" xmlns:w="http://schemas.openxmlformats.org/wordprocessingml/2006/main">
  <w:divs>
    <w:div w:id="44951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qasadm</dc:creator>
  <cp:lastModifiedBy>qasadm</cp:lastModifiedBy>
  <cp:revision>1</cp:revision>
  <dcterms:created xsi:type="dcterms:W3CDTF">2018-05-21T02:58:00Z</dcterms:created>
  <dcterms:modified xsi:type="dcterms:W3CDTF">2018-05-21T02:58:00Z</dcterms:modified>
</cp:coreProperties>
</file>